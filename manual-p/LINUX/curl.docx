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jpeg" ContentType="image/jpeg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51" w:rsidRPr="00012F51" w:rsidRDefault="00012F51" w:rsidP="00012F51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676767"/>
          <w:kern w:val="0"/>
          <w:sz w:val="18"/>
          <w:szCs w:val="18"/>
        </w:rPr>
      </w:pPr>
      <w:r w:rsidRPr="00012F51">
        <w:rPr>
          <w:rFonts w:ascii="Verdana" w:eastAsia="宋体" w:hAnsi="Verdana" w:cs="宋体"/>
          <w:color w:val="676767"/>
          <w:kern w:val="0"/>
          <w:sz w:val="18"/>
        </w:rPr>
        <w:t>学</w:t>
      </w:r>
      <w:r w:rsidRPr="00012F51">
        <w:rPr>
          <w:rFonts w:ascii="Verdana" w:eastAsia="宋体" w:hAnsi="Verdana" w:cs="宋体"/>
          <w:color w:val="676767"/>
          <w:kern w:val="0"/>
          <w:sz w:val="18"/>
        </w:rPr>
        <w:t>Linux</w:t>
      </w:r>
      <w:r w:rsidRPr="00012F51">
        <w:rPr>
          <w:rFonts w:ascii="Verdana" w:eastAsia="宋体" w:hAnsi="Verdana" w:cs="宋体"/>
          <w:color w:val="676767"/>
          <w:kern w:val="0"/>
          <w:sz w:val="18"/>
        </w:rPr>
        <w:t>，上红联！</w:t>
      </w:r>
    </w:p>
    <w:p w:rsidR="00012F51" w:rsidRPr="00012F51" w:rsidRDefault="00012F51" w:rsidP="00012F51">
      <w:pPr>
        <w:widowControl/>
        <w:shd w:val="clear" w:color="auto" w:fill="FFFFFF"/>
        <w:spacing w:line="375" w:lineRule="atLeast"/>
        <w:jc w:val="right"/>
        <w:rPr>
          <w:rFonts w:ascii="Verdana" w:eastAsia="宋体" w:hAnsi="Verdana" w:cs="宋体"/>
          <w:color w:val="676767"/>
          <w:kern w:val="0"/>
          <w:sz w:val="18"/>
          <w:szCs w:val="18"/>
        </w:rPr>
      </w:pPr>
      <w:hyperlink r:id="rId7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红联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门户</w:t>
        </w:r>
      </w:hyperlink>
      <w:r w:rsidRPr="00012F51">
        <w:rPr>
          <w:rFonts w:ascii="Verdana" w:eastAsia="宋体" w:hAnsi="Verdana" w:cs="宋体"/>
          <w:color w:val="676767"/>
          <w:kern w:val="0"/>
          <w:sz w:val="18"/>
          <w:szCs w:val="18"/>
        </w:rPr>
        <w:t>|</w:t>
      </w:r>
      <w:hyperlink r:id="rId8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通用技术</w:t>
        </w:r>
      </w:hyperlink>
      <w:r w:rsidRPr="00012F51">
        <w:rPr>
          <w:rFonts w:ascii="Verdana" w:eastAsia="宋体" w:hAnsi="Verdana" w:cs="宋体"/>
          <w:color w:val="676767"/>
          <w:kern w:val="0"/>
          <w:sz w:val="18"/>
          <w:szCs w:val="18"/>
        </w:rPr>
        <w:t>|</w:t>
      </w:r>
      <w:hyperlink r:id="rId9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发行版技术</w:t>
        </w:r>
      </w:hyperlink>
      <w:r w:rsidRPr="00012F51">
        <w:rPr>
          <w:rFonts w:ascii="Verdana" w:eastAsia="宋体" w:hAnsi="Verdana" w:cs="宋体"/>
          <w:color w:val="676767"/>
          <w:kern w:val="0"/>
          <w:sz w:val="18"/>
          <w:szCs w:val="18"/>
        </w:rPr>
        <w:t>|</w:t>
      </w:r>
      <w:hyperlink r:id="rId10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企业应用</w:t>
        </w:r>
      </w:hyperlink>
      <w:r w:rsidRPr="00012F51">
        <w:rPr>
          <w:rFonts w:ascii="Verdana" w:eastAsia="宋体" w:hAnsi="Verdana" w:cs="宋体"/>
          <w:color w:val="676767"/>
          <w:kern w:val="0"/>
          <w:sz w:val="18"/>
          <w:szCs w:val="18"/>
        </w:rPr>
        <w:t>|</w:t>
      </w:r>
      <w:hyperlink r:id="rId11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实验室</w:t>
        </w:r>
      </w:hyperlink>
      <w:r w:rsidRPr="00012F51">
        <w:rPr>
          <w:rFonts w:ascii="Verdana" w:eastAsia="宋体" w:hAnsi="Verdana" w:cs="宋体"/>
          <w:color w:val="676767"/>
          <w:kern w:val="0"/>
          <w:sz w:val="18"/>
          <w:szCs w:val="18"/>
        </w:rPr>
        <w:t>|</w:t>
      </w:r>
      <w:hyperlink r:id="rId12" w:tgtFrame="_blank" w:history="1"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红联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论坛</w:t>
        </w:r>
      </w:hyperlink>
    </w:p>
    <w:p w:rsidR="00012F51" w:rsidRPr="00012F51" w:rsidRDefault="00012F51" w:rsidP="00012F5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777777"/>
          <w:kern w:val="0"/>
          <w:sz w:val="18"/>
          <w:szCs w:val="18"/>
        </w:rPr>
        <w:drawing>
          <wp:inline distT="0" distB="0" distL="0" distR="0">
            <wp:extent cx="2057400" cy="514350"/>
            <wp:effectExtent l="19050" t="0" r="0" b="0"/>
            <wp:docPr id="1" name="图片 1" descr="Linux系统教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系统教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51" w:rsidRPr="00012F51" w:rsidRDefault="00012F51" w:rsidP="00012F5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12F5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12F51" w:rsidRPr="00012F51" w:rsidRDefault="00012F51" w:rsidP="00012F51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2F51">
        <w:rPr>
          <w:rFonts w:ascii="Verdana" w:eastAsia="宋体" w:hAnsi="Verdana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15" o:title=""/>
          </v:shape>
          <w:control r:id="rId16" w:name="DefaultOcxName" w:shapeid="_x0000_i1039"/>
        </w:object>
      </w:r>
      <w:r w:rsidRPr="00012F51">
        <w:rPr>
          <w:rFonts w:ascii="Verdana" w:eastAsia="宋体" w:hAnsi="Verdana" w:cs="宋体"/>
          <w:color w:val="000000"/>
          <w:kern w:val="0"/>
          <w:sz w:val="18"/>
          <w:szCs w:val="18"/>
        </w:rPr>
        <w:object w:dxaOrig="1440" w:dyaOrig="1440">
          <v:shape id="_x0000_i1038" type="#_x0000_t75" style="width:29.25pt;height:20.25pt" o:ole="">
            <v:imagedata r:id="rId17" o:title=""/>
          </v:shape>
          <w:control r:id="rId18" w:name="DefaultOcxName1" w:shapeid="_x0000_i1038"/>
        </w:object>
      </w:r>
    </w:p>
    <w:p w:rsidR="00012F51" w:rsidRPr="00012F51" w:rsidRDefault="00012F51" w:rsidP="00012F5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12F5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12F51" w:rsidRPr="00012F51" w:rsidRDefault="00012F51" w:rsidP="00012F5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777777"/>
          <w:kern w:val="0"/>
          <w:sz w:val="18"/>
          <w:szCs w:val="18"/>
        </w:rPr>
        <w:drawing>
          <wp:inline distT="0" distB="0" distL="0" distR="0">
            <wp:extent cx="1905000" cy="571500"/>
            <wp:effectExtent l="19050" t="0" r="0" b="0"/>
            <wp:docPr id="2" name="图片 2" descr="http://www.linuxdiyf.com/linux/images/linuxtc.gif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diyf.com/linux/images/linuxtc.gif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21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Linux系统教程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2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Linux入门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3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Linux管理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4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Linux技巧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5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Linux命令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6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Ubuntu系统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7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Linux服务器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8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Linux数据库</w:t>
        </w:r>
      </w:hyperlink>
    </w:p>
    <w:p w:rsidR="00012F51" w:rsidRPr="00012F51" w:rsidRDefault="00012F51" w:rsidP="00012F51">
      <w:pPr>
        <w:widowControl/>
        <w:numPr>
          <w:ilvl w:val="0"/>
          <w:numId w:val="1"/>
        </w:numPr>
        <w:shd w:val="clear" w:color="auto" w:fill="FFFFFF"/>
        <w:ind w:left="-45" w:right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9" w:history="1">
        <w:r w:rsidRPr="00012F51">
          <w:rPr>
            <w:rFonts w:ascii="微软雅黑" w:eastAsia="微软雅黑" w:hAnsi="微软雅黑" w:cs="宋体" w:hint="eastAsia"/>
            <w:b/>
            <w:bCs/>
            <w:color w:val="EBF5E9"/>
            <w:kern w:val="0"/>
            <w:u w:val="single"/>
          </w:rPr>
          <w:t>Linux开发</w:t>
        </w:r>
      </w:hyperlink>
    </w:p>
    <w:p w:rsidR="00012F51" w:rsidRPr="00012F51" w:rsidRDefault="00012F51" w:rsidP="00012F51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56EB1"/>
          <w:kern w:val="0"/>
          <w:sz w:val="18"/>
          <w:szCs w:val="18"/>
        </w:rPr>
        <w:drawing>
          <wp:inline distT="0" distB="0" distL="0" distR="0">
            <wp:extent cx="9144000" cy="857250"/>
            <wp:effectExtent l="19050" t="0" r="0" b="0"/>
            <wp:docPr id="3" name="图片 3" descr="http://ubmcmm.baidustatic.com/media/v1/0f000KHjSt8i1yySU8I3S6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mcmm.baidustatic.com/media/v1/0f000KHjSt8i1yySU8I3S6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51" w:rsidRPr="00012F51" w:rsidRDefault="00012F51" w:rsidP="00012F51">
      <w:pPr>
        <w:widowControl/>
        <w:spacing w:line="360" w:lineRule="atLeast"/>
        <w:ind w:firstLine="180"/>
        <w:jc w:val="left"/>
        <w:rPr>
          <w:rFonts w:ascii="宋体" w:eastAsia="宋体" w:hAnsi="宋体" w:cs="宋体"/>
          <w:color w:val="428C5B"/>
          <w:kern w:val="0"/>
          <w:sz w:val="18"/>
          <w:szCs w:val="18"/>
        </w:rPr>
      </w:pPr>
      <w:r w:rsidRPr="00012F51">
        <w:rPr>
          <w:rFonts w:ascii="宋体" w:eastAsia="宋体" w:hAnsi="宋体" w:cs="宋体" w:hint="eastAsia"/>
          <w:color w:val="428C5B"/>
          <w:spacing w:val="15"/>
          <w:kern w:val="0"/>
          <w:sz w:val="18"/>
        </w:rPr>
        <w:t>您的位置:</w:t>
      </w:r>
      <w:r w:rsidRPr="00012F51">
        <w:rPr>
          <w:rFonts w:ascii="宋体" w:eastAsia="宋体" w:hAnsi="宋体" w:cs="宋体" w:hint="eastAsia"/>
          <w:color w:val="428C5B"/>
          <w:kern w:val="0"/>
          <w:sz w:val="18"/>
        </w:rPr>
        <w:t> </w:t>
      </w:r>
      <w:hyperlink r:id="rId32" w:history="1">
        <w:r w:rsidRPr="00012F51">
          <w:rPr>
            <w:rFonts w:ascii="宋体" w:eastAsia="宋体" w:hAnsi="宋体" w:cs="宋体" w:hint="eastAsia"/>
            <w:color w:val="428C5B"/>
            <w:kern w:val="0"/>
            <w:sz w:val="18"/>
            <w:szCs w:val="18"/>
            <w:u w:val="single"/>
          </w:rPr>
          <w:t>Linux系统教程</w:t>
        </w:r>
      </w:hyperlink>
      <w:r w:rsidRPr="00012F51">
        <w:rPr>
          <w:rFonts w:ascii="宋体" w:eastAsia="宋体" w:hAnsi="宋体" w:cs="宋体" w:hint="eastAsia"/>
          <w:color w:val="428C5B"/>
          <w:kern w:val="0"/>
          <w:sz w:val="18"/>
        </w:rPr>
        <w:t> </w:t>
      </w:r>
      <w:r w:rsidRPr="00012F51">
        <w:rPr>
          <w:rFonts w:ascii="宋体" w:eastAsia="宋体" w:hAnsi="宋体" w:cs="宋体" w:hint="eastAsia"/>
          <w:color w:val="428C5B"/>
          <w:kern w:val="0"/>
          <w:sz w:val="18"/>
          <w:szCs w:val="18"/>
        </w:rPr>
        <w:t>&gt;</w:t>
      </w:r>
      <w:r w:rsidRPr="00012F51">
        <w:rPr>
          <w:rFonts w:ascii="宋体" w:eastAsia="宋体" w:hAnsi="宋体" w:cs="宋体" w:hint="eastAsia"/>
          <w:color w:val="428C5B"/>
          <w:kern w:val="0"/>
          <w:sz w:val="18"/>
        </w:rPr>
        <w:t> </w:t>
      </w:r>
      <w:hyperlink r:id="rId33" w:history="1">
        <w:r w:rsidRPr="00012F51">
          <w:rPr>
            <w:rFonts w:ascii="宋体" w:eastAsia="宋体" w:hAnsi="宋体" w:cs="宋体" w:hint="eastAsia"/>
            <w:color w:val="428C5B"/>
            <w:kern w:val="0"/>
            <w:sz w:val="18"/>
            <w:szCs w:val="18"/>
            <w:u w:val="single"/>
          </w:rPr>
          <w:t>Linux命令</w:t>
        </w:r>
      </w:hyperlink>
      <w:r w:rsidRPr="00012F51">
        <w:rPr>
          <w:rFonts w:ascii="宋体" w:eastAsia="宋体" w:hAnsi="宋体" w:cs="宋体" w:hint="eastAsia"/>
          <w:color w:val="428C5B"/>
          <w:kern w:val="0"/>
          <w:sz w:val="18"/>
        </w:rPr>
        <w:t> </w:t>
      </w:r>
      <w:r w:rsidRPr="00012F51">
        <w:rPr>
          <w:rFonts w:ascii="宋体" w:eastAsia="宋体" w:hAnsi="宋体" w:cs="宋体" w:hint="eastAsia"/>
          <w:color w:val="428C5B"/>
          <w:kern w:val="0"/>
          <w:sz w:val="18"/>
          <w:szCs w:val="18"/>
        </w:rPr>
        <w:t>&gt;</w:t>
      </w:r>
    </w:p>
    <w:p w:rsidR="00012F51" w:rsidRPr="00012F51" w:rsidRDefault="00012F51" w:rsidP="00012F51">
      <w:pPr>
        <w:widowControl/>
        <w:shd w:val="clear" w:color="auto" w:fill="FFFFFF"/>
        <w:spacing w:line="840" w:lineRule="atLeast"/>
        <w:jc w:val="center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</w:pPr>
      <w:r w:rsidRPr="00012F51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Linux curl</w:t>
      </w:r>
      <w:r w:rsidRPr="00012F51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命令详解</w:t>
      </w:r>
    </w:p>
    <w:p w:rsidR="00012F51" w:rsidRPr="00012F51" w:rsidRDefault="00012F51" w:rsidP="00012F51">
      <w:pPr>
        <w:widowControl/>
        <w:shd w:val="clear" w:color="auto" w:fill="FFFFFF"/>
        <w:spacing w:line="255" w:lineRule="atLeast"/>
        <w:jc w:val="center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时间</w:t>
      </w: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012F51">
        <w:rPr>
          <w:rFonts w:ascii="Verdana" w:eastAsia="宋体" w:hAnsi="Verdana" w:cs="宋体"/>
          <w:color w:val="666666"/>
          <w:kern w:val="0"/>
          <w:sz w:val="18"/>
          <w:szCs w:val="18"/>
        </w:rPr>
        <w:t>2014-10-27</w:t>
      </w: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来源</w:t>
      </w: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012F51">
        <w:rPr>
          <w:rFonts w:ascii="Verdana" w:eastAsia="宋体" w:hAnsi="Verdana" w:cs="宋体"/>
          <w:color w:val="666666"/>
          <w:kern w:val="0"/>
          <w:sz w:val="18"/>
          <w:szCs w:val="18"/>
        </w:rPr>
        <w:t>linux</w:t>
      </w:r>
      <w:r w:rsidRPr="00012F51">
        <w:rPr>
          <w:rFonts w:ascii="Verdana" w:eastAsia="宋体" w:hAnsi="Verdana" w:cs="宋体"/>
          <w:color w:val="666666"/>
          <w:kern w:val="0"/>
          <w:sz w:val="18"/>
          <w:szCs w:val="18"/>
        </w:rPr>
        <w:t>网站</w:t>
      </w:r>
      <w:r w:rsidRPr="00012F51">
        <w:rPr>
          <w:rFonts w:ascii="Verdana" w:eastAsia="宋体" w:hAnsi="Verdana" w:cs="宋体"/>
          <w:color w:val="666666"/>
          <w:kern w:val="0"/>
          <w:sz w:val="18"/>
        </w:rPr>
        <w:t> </w:t>
      </w: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作者</w:t>
      </w:r>
      <w:r w:rsidRPr="00012F51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012F51">
        <w:rPr>
          <w:rFonts w:ascii="Verdana" w:eastAsia="宋体" w:hAnsi="Verdana" w:cs="宋体"/>
          <w:color w:val="666666"/>
          <w:kern w:val="0"/>
          <w:sz w:val="18"/>
          <w:szCs w:val="18"/>
        </w:rPr>
        <w:t>linux</w:t>
      </w:r>
      <w:r w:rsidRPr="00012F51">
        <w:rPr>
          <w:rFonts w:ascii="Verdana" w:eastAsia="宋体" w:hAnsi="Verdana" w:cs="宋体"/>
          <w:color w:val="666666"/>
          <w:kern w:val="0"/>
          <w:sz w:val="18"/>
          <w:szCs w:val="18"/>
        </w:rPr>
        <w:t>人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366"/>
      </w:tblGrid>
      <w:tr w:rsidR="00012F51" w:rsidRPr="00012F51" w:rsidTr="0001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命令：curl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在Linux中curl是一个利用URL规则在命令行下工作的文件传输工具，可以说是一款很强大的http命令行工具。它支持文件的上传和下载，是综合传输工具，但按传统，习惯称url为下载工具。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语法：# curl [option] [url]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常见参数：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-A/--user-agent &lt;string&gt;              设置用户代理发送给服务器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-b/--cookie &lt;name=string/file&gt;    cookie字符串或文件读取位置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-c/--cookie-jar &lt;file&gt;                    操作结束后把cookie写入到这个文件中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-C/--continue-at &lt;offset&gt;            断点续转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-D/--dump-header &lt;file&gt;              把header信息写入到该文件中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-e/--referer                                  来源网址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-f/--fail                                          连接失败时不显示http错误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-o/--output                                  把输出写到该文件中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-O/--remote-name                      把输出写到该文件中，保留远程文件的文件名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-r/--range &lt;range&gt;                      检索来自HTTP/1.1或FTP服务器字节范围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-s/--silent                                    静音模式。不输出任何东西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-T/--upload-file &lt;file&gt;                  上传文件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-u/--user &lt;user[:password]&gt;      设置服务器的用户和密码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-w/--write-out [format]                什么输出完成后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-x/--proxy &lt;host[:port]&gt;              在给定的端口上使用HTTP代理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-#/--progress-bar                        进度条显示当前的传送状态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例子：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1、基本用法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http://www.linux.com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执行后，www.linux.com 的html就会显示在屏幕上了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Ps：由于安装linux的时候很多时候是没有安装桌面的，也意味着没有浏览器，因此这个方法也经常用于测试一台服务器是否可以到达一个网站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2、保存访问的网页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2.1:使用linux的重定向功能保存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http://www.linux.com &gt;&gt; linux.html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2.2:可以使用curl的内置option:-o(小写)保存网页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curl -o linux.html http://www.linux.com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执行完成后会显示如下界面，显示100%则表示保存成功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 Total    % Received % Xferd  Average Speed  Time    Time    Time  Current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                  Dload  Upload  Total  Spent    Left  Speed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 79684    0 79684    0    0  3437k      0 --:--:-- --:--:-- --:--:-- 7781k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2.3:可以使用curl的内置option:-O(大写)保存网页中的文件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要注意这里后面的url要具体到某个文件，不然抓不下来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http://www.linux.com/hello.sh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3、测试网页返回值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/dev/null -s -w %{http_code} 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Ps:在脚本中，这是很常见的测试网站是否正常的用法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4、指定proxy服务器以及其端口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很多时候上网需要用到代理服务器(比如是使用代理服务器上网或者因为使用curl别人网站而被别人屏蔽IP地址的时候)，幸运的是curl通过使用内置option：-x来支持设置代理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-x 192.168.100.100:1080 http://www.linux.com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5、cookie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有些网站是使用cookie来记录session信息。对于chrome这样的浏览器，可以轻易处理cookie信息，但在curl中只要增加相关参数也是可以很容易的处理cookie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5.1:保存http的response里面的cookie信息。内置option:-c（小写）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-c cookiec.txt  http://www.linux.com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执行后cookie信息就被存到了cookiec.txt里面了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5.2:保存http的response里面的header信息。内置option: -D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-D cookied.txt http://www.linux.com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执行后cookie信息就被存到了cookied.txt里面了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注意：-c(小写)产生的cookie和-D里面的cookie是不一样的。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5.3:使用cookie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很多网站都是通过监视你的cookie信息来判断你是否按规矩访问他们的网站的，因此我们需要使用保存的cookie信息。内置option: -b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-b cookiec.txt http://www.linux.com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6、模仿浏览器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有些网站需要使用特定的浏览器去访问他们，有些还需要使用某些特定的版本。curl内置option:-A可以让我们指定浏览器去访问网站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-A "Mozilla/4.0 (compatible; MSIE 8.0; Windows NT 5.0)" http://www.linux.com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这样服务器端就会认为是使用IE8.0去访问的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7、伪造referer（盗链）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很多服务器会检查http访问的referer从而来控制访问。比如：你是先访问首页，然后再访问首页中的邮箱页面，这里访问邮箱的referer地址就是访问首页成功后的页面地址，如果服务器发现对邮箱页面访问的referer地址不是首页的地址，就断定那是个盗连了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curl中内置option：-e可以让我们设定referer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-e "www.linux.com" http://mail.linux.com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这样就会让服务器其以为你是从www.linux.com点击某个链接过来的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8、下载文件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8.1：利用curl下载文件。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#使用内置option：-o(小写)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dodo1.jpg http:www.linux.com/dodo1.JPG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#使用内置option：-O（大写)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http://www.linux.com/dodo1.JPG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这样就会以服务器上的名称保存文件到本地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8.2：循环下载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有时候下载图片可以能是前面的部分名称是一样的，就最后的尾椎名不一样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http://www.linux.com/dodo[1-5].JPG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这样就会把dodo1，dodo2，dodo3，dodo4，dodo5全部保存下来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8.3：下载重命名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http://www.linux.com/{hello,bb}/dodo[1-5].JPG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由于下载的hello与bb中的文件名都是dodo1，dodo2，dodo3，dodo4，dodo5。因此第二次下载的会把第一次下载的覆盖，这样就需要对文件进行重命名。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#1_#2.JPG http://www.linux.com/{hello,bb}/dodo[1-5].JPG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这样在hello/dodo1.JPG的文件下载下来就会变成hello_dodo1.JPG,其他文件依此类推，从而有效的避免了文件被覆盖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8.4：分块下载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有时候下载的东西会比较大，这个时候我们可以分段下载。使用内置option：-r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-r 0-100 -o dodo1_part1.JPG http://www.linux.com/dodo1.JPG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-r 100-200 -o dodo1_part2.JPG http://www.linux.com/dodo1.JPG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-r 200- -o dodo1_part3.JPG http://www.linux.com/dodo1.JPG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cat dodo1_part* &gt; 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这样就可以查看dodo1.JPG的内容了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8.5：通过ftp下载文件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curl可以通过ftp下载文件，curl提供两种从ftp中下载的语法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-u 用户名:密码 ftp://www.linux.com/dodo1.JPG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-O ftp://用户名:密码@www.linux.com/dodo1.JPG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8.6：显示下载进度条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-# -O http://www.linux.com/dodo1.JPG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8.7：不会显示下载进度信息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-s -O http://www.linux.com/dodo1.JPG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9、断点续传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在windows中，我们可以使用迅雷这样的软件进行断点续传。curl可以通过内置option:-C同样可以达到相同的效果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如果在下载dodo1.JPG的过程中突然掉线了，可以使用以下的方式续传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-C -O http://www.linux.com/dodo1.JPG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10、上传文件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curl不仅仅可以下载文件，还可以上传文件。通过内置option:-T来实现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curl -T dodo1.JPG -u 用户名:密码 ftp://www.linux.com/img/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这样就向ftp服务器上传了文件dodo1.JPG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11、显示抓取错误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 curl -f http://www.linux.com/error</w:t>
            </w:r>
          </w:p>
          <w:p w:rsidR="00012F51" w:rsidRPr="00012F51" w:rsidRDefault="00012F51" w:rsidP="00012F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t>其他参数(此处翻译为转载)：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-a/--append                        上传文件时，附加到目标文件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--anyauth                            可以使用“任何”身份验证方法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--basic                                使用HTTP基本验证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-B/--use-ascii                      使用ASCII文本传输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-d/--data &lt;data&gt;                  HTTP POST方式传送数据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--data-ascii &lt;data&gt;            以ascii的方式post数据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--data-binary &lt;data&gt;          以二进制的方式post数据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--negotiate                          使用HTTP身份验证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--digest                        使用数字身份验证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--disable-eprt                  禁止使用EPRT或LPRT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--disable-epsv                  禁止使用EPSV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--egd-file &lt;file&gt;              为随机数据(SSL)设置EGD socket路径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--tcp-nodelay                  使用TCP_NODELAY选项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-E/--cert &lt;cert[:passwd]&gt;      客户端证书文件和密码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--cert-type &lt;type&gt;              证书文件类型 (DER/PEM/ENG)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--key &lt;key&gt;                    私钥文件名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--key-type &lt;type&gt;              私钥文件类型 (DER/PEM/ENG)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--pass  &lt;pass&gt;                  私钥密码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--engine &lt;eng&gt;                  加密引擎使用 (SSL). "--engine list" for list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--cacert &lt;file&gt;                CA证书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--capath &lt;directory&gt;            CA目   (made using c_rehash) to verify peer against (SSL)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--ciphers &lt;list&gt;                SSL密码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--compressed                    要求返回是压缩的形势 (using deflate or gzip)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--connect-timeout &lt;seconds&gt;    设置最大请求时间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--create-dirs                  建立本地目录的目录层次结构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--crlf                          上传是把LF转变成CRLF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--ftp-create-dirs              如果远程目录不存在，创建远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程目录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--ftp-method [multicwd/nocwd/singlecwd]    控制CWD的使用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--ftp-pasv                      使用 PASV/EPSV 代替端口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--ftp-skip-pasv-ip              使用PASV的时候,忽略该IP地址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--ftp-ssl                      尝试用 SSL/TLS 来进行ftp数据传输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--ftp-ssl-reqd                  要求用 SSL/TLS 来进行ftp数据传输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-F/--form &lt;name=content&gt;        模拟http表单提交数据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-form-string &lt;name=string&gt;      模拟http表单提交数据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-g/--globoff                    禁用网址序列和范围使用{}和[]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-G/--get                        以get的方式来发送数据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-h/--help                      帮助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-H/--header &lt;line&gt;              自定义头信息传递给服务器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--ignore-content-length        忽略的HTTP头信息的长度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-i/--include                    输出时包括protocol头信息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-I/--head                      只显示文档信息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-j/--junk-session-cookies      读取文件时忽略session cookie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--interface &lt;interface&gt;        使用指定网络接口/地址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--krb4 &lt;level&gt;                  使用指定安全级别的krb4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-k/--insecure                  允许不使用证书到SSL站点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-K/--config                    指定的配置文件读取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-l/--list-only                  列出ftp目录下的文件名称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--limit-rate &lt;rate&gt;            设置传输速度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--local-port&lt;NUM&gt;              强制使用本地端口号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-m/--max-time &lt;seconds&gt;        设置最大传输时间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--max-redirs &lt;num&gt;              设置最大读取的目录数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--max-filesize &lt;bytes&gt;          设置最大下载的文件总量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-M/--manual                    显示全手动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-n/--netrc                      从netrc文件中读取用户名和密码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--netrc-optional                使用 .netrc 或者 URL来覆盖-n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--ntlm                          使用 HTTP NTLM 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-N/--no-buffer                  禁用缓冲输出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-p/--proxytunnel                使用HTTP代理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--proxy-anyauth                选择任一代理身份验证方法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--proxy-basic                  在代理上使用基本身份验证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--proxy-digest                  在代理上使用数字身份验证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--proxy-ntlm                    在代理上使用ntlm身份验证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-P/--ftp-port &lt;address&gt;        使用端口地址，而不是使用PASV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-Q/--quote &lt;cmd&gt;                文件传输前，发送命令到服务器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--range-file                    读取（SSL）的随机文件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-R/--remote-time                在本地生成文件时，保留远程文件时间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--retry &lt;num&gt;                  传输出现问题时，重试的次数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--retry-delay &lt;seconds&gt;        传输出现问题时，设置重试间隔时间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--retry-max-time &lt;seconds&gt;      传输出现问题时，设置最大重试时间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-S/--show-error                显示错误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--socks4 &lt;host[:port]&gt;          用socks4代理给定主机和端口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--socks5 &lt;host[:port]&gt;          用socks5代理给定主机和端口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-t/--telnet-option &lt;OPT=val&gt;    Telnet选项设置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--trace &lt;file&gt;                  对指定文件进行debug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--trace-ascii &lt;file&gt;            Like --跟踪但没有hex输出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--trace-time                    跟踪/详细输出时，添加时间戳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--url &lt;URL&gt;                    Spet URL to work with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-U/--proxy-user &lt;user[:password]&gt;  设置代理用户名和密码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-V/--version                    显示版本信息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-X/--request &lt;command&gt;          指定什么命令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-y/--speed-time                放弃限速所要的时间。默认为30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-Y/--speed-limit                停止传输速度的限制，速度时间'秒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-z/--time-cond                  传送时间设置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-0/--http1.0                    使用HTTP 1.0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-1/--tlsv1                      使用TLSv1（SSL）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-2/--sslv2                      使用SSLv2的（SSL）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-3/--sslv3                      使用的SSLv3（SSL）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--3p-quote                      like -Q for the 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source URL for 3rd party transfer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--3p-url                        使用url，进行第三方传送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--3p-user                      使用用户名和密码，进行第三方传送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-4/--ipv4                      使用IP4</w:t>
            </w:r>
            <w:r w:rsidRPr="00012F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-6/--ipv6                      使用IP6</w:t>
            </w:r>
          </w:p>
        </w:tc>
      </w:tr>
    </w:tbl>
    <w:p w:rsidR="00012F51" w:rsidRPr="00012F51" w:rsidRDefault="00012F51" w:rsidP="00012F51">
      <w:pPr>
        <w:widowControl/>
        <w:shd w:val="clear" w:color="auto" w:fill="FFFFFF"/>
        <w:spacing w:line="465" w:lineRule="atLeast"/>
        <w:ind w:firstLine="480"/>
        <w:jc w:val="left"/>
        <w:rPr>
          <w:ins w:id="0" w:author="Unknown"/>
          <w:rFonts w:ascii="Verdana" w:eastAsia="宋体" w:hAnsi="Verdana" w:cs="宋体"/>
          <w:b/>
          <w:bCs/>
          <w:color w:val="CC3300"/>
          <w:kern w:val="0"/>
          <w:szCs w:val="21"/>
        </w:rPr>
      </w:pPr>
      <w:ins w:id="1" w:author="Unknown">
        <w:r w:rsidRPr="00012F51">
          <w:rPr>
            <w:rFonts w:ascii="Verdana" w:eastAsia="宋体" w:hAnsi="Verdana" w:cs="宋体"/>
            <w:b/>
            <w:bCs/>
            <w:color w:val="CC3300"/>
            <w:kern w:val="0"/>
            <w:szCs w:val="21"/>
          </w:rPr>
          <w:lastRenderedPageBreak/>
          <w:t>顶一下</w:t>
        </w:r>
      </w:ins>
    </w:p>
    <w:p w:rsidR="00012F51" w:rsidRPr="00012F51" w:rsidRDefault="00012F51" w:rsidP="00012F51">
      <w:pPr>
        <w:widowControl/>
        <w:shd w:val="clear" w:color="auto" w:fill="FFFFFF"/>
        <w:spacing w:line="435" w:lineRule="atLeast"/>
        <w:ind w:firstLine="75"/>
        <w:jc w:val="left"/>
        <w:rPr>
          <w:ins w:id="2" w:author="Unknown"/>
          <w:rFonts w:ascii="Verdana" w:eastAsia="宋体" w:hAnsi="Verdana" w:cs="宋体"/>
          <w:color w:val="CC6633"/>
          <w:kern w:val="0"/>
          <w:sz w:val="18"/>
          <w:szCs w:val="18"/>
        </w:rPr>
      </w:pPr>
      <w:ins w:id="3" w:author="Unknown">
        <w:r w:rsidRPr="00012F51">
          <w:rPr>
            <w:rFonts w:ascii="Verdana" w:eastAsia="宋体" w:hAnsi="Verdana" w:cs="宋体"/>
            <w:color w:val="CC6633"/>
            <w:kern w:val="0"/>
            <w:sz w:val="18"/>
            <w:szCs w:val="18"/>
          </w:rPr>
          <w:t>(29)</w:t>
        </w:r>
      </w:ins>
    </w:p>
    <w:p w:rsidR="00012F51" w:rsidRPr="00012F51" w:rsidRDefault="00012F51" w:rsidP="00012F51">
      <w:pPr>
        <w:widowControl/>
        <w:shd w:val="clear" w:color="auto" w:fill="FFFFFF"/>
        <w:jc w:val="left"/>
        <w:rPr>
          <w:ins w:id="4" w:author="Unknown"/>
          <w:rFonts w:ascii="Verdana" w:eastAsia="宋体" w:hAnsi="Verdana" w:cs="宋体"/>
          <w:color w:val="000000"/>
          <w:kern w:val="0"/>
          <w:sz w:val="15"/>
          <w:szCs w:val="15"/>
        </w:rPr>
      </w:pPr>
      <w:ins w:id="5" w:author="Unknown">
        <w:r w:rsidRPr="00012F51">
          <w:rPr>
            <w:rFonts w:ascii="Verdana" w:eastAsia="宋体" w:hAnsi="Verdana" w:cs="宋体"/>
            <w:color w:val="000000"/>
            <w:kern w:val="0"/>
            <w:sz w:val="15"/>
            <w:szCs w:val="15"/>
          </w:rPr>
          <w:t>87.90%</w:t>
        </w:r>
      </w:ins>
    </w:p>
    <w:p w:rsidR="00012F51" w:rsidRPr="00012F51" w:rsidRDefault="00012F51" w:rsidP="00012F51">
      <w:pPr>
        <w:widowControl/>
        <w:shd w:val="clear" w:color="auto" w:fill="FFFFFF"/>
        <w:spacing w:line="465" w:lineRule="atLeast"/>
        <w:ind w:firstLine="480"/>
        <w:jc w:val="left"/>
        <w:rPr>
          <w:ins w:id="6" w:author="Unknown"/>
          <w:rFonts w:ascii="Verdana" w:eastAsia="宋体" w:hAnsi="Verdana" w:cs="宋体"/>
          <w:b/>
          <w:bCs/>
          <w:color w:val="3366CC"/>
          <w:kern w:val="0"/>
          <w:szCs w:val="21"/>
        </w:rPr>
      </w:pPr>
      <w:ins w:id="7" w:author="Unknown">
        <w:r w:rsidRPr="00012F51">
          <w:rPr>
            <w:rFonts w:ascii="Verdana" w:eastAsia="宋体" w:hAnsi="Verdana" w:cs="宋体"/>
            <w:b/>
            <w:bCs/>
            <w:color w:val="3366CC"/>
            <w:kern w:val="0"/>
            <w:szCs w:val="21"/>
          </w:rPr>
          <w:t>踩一下</w:t>
        </w:r>
      </w:ins>
    </w:p>
    <w:p w:rsidR="00012F51" w:rsidRPr="00012F51" w:rsidRDefault="00012F51" w:rsidP="00012F51">
      <w:pPr>
        <w:widowControl/>
        <w:shd w:val="clear" w:color="auto" w:fill="FFFFFF"/>
        <w:spacing w:line="435" w:lineRule="atLeast"/>
        <w:ind w:firstLine="75"/>
        <w:jc w:val="left"/>
        <w:rPr>
          <w:ins w:id="8" w:author="Unknown"/>
          <w:rFonts w:ascii="Verdana" w:eastAsia="宋体" w:hAnsi="Verdana" w:cs="宋体"/>
          <w:color w:val="3399CC"/>
          <w:kern w:val="0"/>
          <w:sz w:val="18"/>
          <w:szCs w:val="18"/>
        </w:rPr>
      </w:pPr>
      <w:ins w:id="9" w:author="Unknown">
        <w:r w:rsidRPr="00012F51">
          <w:rPr>
            <w:rFonts w:ascii="Verdana" w:eastAsia="宋体" w:hAnsi="Verdana" w:cs="宋体"/>
            <w:color w:val="3399CC"/>
            <w:kern w:val="0"/>
            <w:sz w:val="18"/>
            <w:szCs w:val="18"/>
          </w:rPr>
          <w:t>(4)</w:t>
        </w:r>
      </w:ins>
    </w:p>
    <w:p w:rsidR="00012F51" w:rsidRPr="00012F51" w:rsidRDefault="00012F51" w:rsidP="00012F51">
      <w:pPr>
        <w:widowControl/>
        <w:shd w:val="clear" w:color="auto" w:fill="FFFFFF"/>
        <w:jc w:val="left"/>
        <w:rPr>
          <w:ins w:id="10" w:author="Unknown"/>
          <w:rFonts w:ascii="Verdana" w:eastAsia="宋体" w:hAnsi="Verdana" w:cs="宋体"/>
          <w:color w:val="000000"/>
          <w:kern w:val="0"/>
          <w:sz w:val="15"/>
          <w:szCs w:val="15"/>
        </w:rPr>
      </w:pPr>
      <w:ins w:id="11" w:author="Unknown">
        <w:r w:rsidRPr="00012F51">
          <w:rPr>
            <w:rFonts w:ascii="Verdana" w:eastAsia="宋体" w:hAnsi="Verdana" w:cs="宋体"/>
            <w:color w:val="000000"/>
            <w:kern w:val="0"/>
            <w:sz w:val="15"/>
            <w:szCs w:val="15"/>
          </w:rPr>
          <w:t>12.10%</w:t>
        </w:r>
      </w:ins>
    </w:p>
    <w:p w:rsidR="00012F51" w:rsidRPr="00012F51" w:rsidRDefault="00012F51" w:rsidP="00012F51">
      <w:pPr>
        <w:widowControl/>
        <w:shd w:val="clear" w:color="auto" w:fill="FFFFFF"/>
        <w:jc w:val="left"/>
        <w:rPr>
          <w:ins w:id="12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13" w:author="Unknown">
        <w:r w:rsidRPr="00012F51">
          <w:rPr>
            <w:rFonts w:ascii="Verdana" w:eastAsia="宋体" w:hAnsi="Verdana" w:cs="宋体"/>
            <w:b/>
            <w:bCs/>
            <w:color w:val="000000"/>
            <w:kern w:val="0"/>
            <w:sz w:val="2"/>
          </w:rPr>
          <w:t>------</w:t>
        </w:r>
        <w:r w:rsidRPr="00012F51">
          <w:rPr>
            <w:rFonts w:ascii="Verdana" w:eastAsia="宋体" w:hAnsi="Verdana" w:cs="宋体"/>
            <w:b/>
            <w:bCs/>
            <w:color w:val="000000"/>
            <w:kern w:val="0"/>
            <w:sz w:val="2"/>
          </w:rPr>
          <w:t>分隔线</w:t>
        </w:r>
        <w:r w:rsidRPr="00012F51">
          <w:rPr>
            <w:rFonts w:ascii="Verdana" w:eastAsia="宋体" w:hAnsi="Verdana" w:cs="宋体"/>
            <w:b/>
            <w:bCs/>
            <w:color w:val="000000"/>
            <w:kern w:val="0"/>
            <w:sz w:val="2"/>
          </w:rPr>
          <w:t>----------------------------</w:t>
        </w:r>
      </w:ins>
    </w:p>
    <w:p w:rsidR="00012F51" w:rsidRPr="00012F51" w:rsidRDefault="00012F51" w:rsidP="00012F51">
      <w:pPr>
        <w:widowControl/>
        <w:numPr>
          <w:ilvl w:val="0"/>
          <w:numId w:val="2"/>
        </w:numPr>
        <w:shd w:val="clear" w:color="auto" w:fill="FFFFFF"/>
        <w:spacing w:line="435" w:lineRule="atLeast"/>
        <w:ind w:left="0"/>
        <w:jc w:val="left"/>
        <w:rPr>
          <w:ins w:id="14" w:author="Unknown"/>
          <w:rFonts w:ascii="Verdana" w:eastAsia="宋体" w:hAnsi="Verdana" w:cs="宋体"/>
          <w:color w:val="888888"/>
          <w:kern w:val="0"/>
          <w:sz w:val="18"/>
          <w:szCs w:val="18"/>
        </w:rPr>
      </w:pPr>
      <w:ins w:id="15" w:author="Unknown"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t>上一篇：</w: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instrText xml:space="preserve"> HYPERLINK "http://www.linuxdiyf.com/linux/2799.html" </w:instrTex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文件权限查看及修改命令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chmod</w: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2"/>
        </w:numPr>
        <w:shd w:val="clear" w:color="auto" w:fill="FFFFFF"/>
        <w:spacing w:line="435" w:lineRule="atLeast"/>
        <w:ind w:left="0"/>
        <w:jc w:val="left"/>
        <w:rPr>
          <w:ins w:id="16" w:author="Unknown"/>
          <w:rFonts w:ascii="Verdana" w:eastAsia="宋体" w:hAnsi="Verdana" w:cs="宋体"/>
          <w:color w:val="888888"/>
          <w:kern w:val="0"/>
          <w:sz w:val="18"/>
          <w:szCs w:val="18"/>
        </w:rPr>
      </w:pPr>
      <w:ins w:id="17" w:author="Unknown"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t>下一篇：</w: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instrText xml:space="preserve"> HYPERLINK "http://www.linuxdiyf.com/linux/2801.html" </w:instrTex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 grep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命令学习与总结</w:t>
        </w:r>
        <w:r w:rsidRPr="00012F51">
          <w:rPr>
            <w:rFonts w:ascii="Verdana" w:eastAsia="宋体" w:hAnsi="Verdana" w:cs="宋体"/>
            <w:color w:val="888888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shd w:val="clear" w:color="auto" w:fill="5797F1"/>
        <w:spacing w:line="510" w:lineRule="atLeast"/>
        <w:jc w:val="left"/>
        <w:rPr>
          <w:ins w:id="18" w:author="Unknown"/>
          <w:rFonts w:ascii="Arial" w:eastAsia="宋体" w:hAnsi="Arial" w:cs="Arial"/>
          <w:b/>
          <w:bCs/>
          <w:color w:val="FFFFFF"/>
          <w:kern w:val="0"/>
          <w:szCs w:val="21"/>
        </w:rPr>
      </w:pPr>
      <w:ins w:id="19" w:author="Unknown">
        <w:r w:rsidRPr="00012F51">
          <w:rPr>
            <w:rFonts w:ascii="Arial" w:eastAsia="宋体" w:hAnsi="Arial" w:cs="Arial"/>
            <w:b/>
            <w:bCs/>
            <w:color w:val="FFFFFF"/>
            <w:kern w:val="0"/>
            <w:szCs w:val="21"/>
          </w:rPr>
          <w:t>猜你喜欢</w:t>
        </w:r>
      </w:ins>
    </w:p>
    <w:p w:rsidR="00012F51" w:rsidRPr="00012F51" w:rsidRDefault="00012F51" w:rsidP="00012F51">
      <w:pPr>
        <w:widowControl/>
        <w:shd w:val="clear" w:color="auto" w:fill="5797F1"/>
        <w:spacing w:line="300" w:lineRule="atLeast"/>
        <w:jc w:val="left"/>
        <w:rPr>
          <w:ins w:id="20" w:author="Unknown"/>
          <w:rFonts w:ascii="Arial" w:eastAsia="宋体" w:hAnsi="Arial" w:cs="Arial"/>
          <w:color w:val="949494"/>
          <w:kern w:val="0"/>
          <w:sz w:val="18"/>
          <w:szCs w:val="18"/>
        </w:rPr>
      </w:pPr>
      <w:ins w:id="21" w:author="Unknown">
        <w:r w:rsidRPr="00012F51">
          <w:rPr>
            <w:rFonts w:ascii="Arial" w:eastAsia="宋体" w:hAnsi="Arial" w:cs="Arial"/>
            <w:b/>
            <w:bCs/>
            <w:color w:val="FFFFFF"/>
            <w:kern w:val="0"/>
            <w:sz w:val="24"/>
            <w:szCs w:val="24"/>
          </w:rPr>
          <w:t>12</w:t>
        </w:r>
        <w:r w:rsidRPr="00012F51">
          <w:rPr>
            <w:rFonts w:ascii="Arial" w:eastAsia="宋体" w:hAnsi="Arial" w:cs="Arial"/>
            <w:b/>
            <w:bCs/>
            <w:color w:val="5797F1"/>
            <w:kern w:val="0"/>
            <w:sz w:val="24"/>
            <w:szCs w:val="24"/>
          </w:rPr>
          <w:t>3</w:t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22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23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"http://www.linuxdiyf.com/linux/2616.html" \o "curl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命令使用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curl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命令使用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24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25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"http://www.linuxdiyf.com/linux/15620.html" \o "Linux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查看端口占用并杀掉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查看端口占用并杀掉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26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27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"http://www.linuxdiyf.com/linux/13669.html" \o "Openstack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创建虚拟机，虚拟机不能获得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ip"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Openstack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创建虚拟机，虚拟机不能获得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ip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28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29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"http://www.linuxdiyf.com/linux/9893.html" \o "Linux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下如何修改文件描述符的大小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下如何修改文件描述符的大小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30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31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"http://www.linuxdiyf.com/linux/plus/list.php?tid=5&amp;TotalResult=1754&amp;PageNo=34" \o "Ubuntu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Ubuntu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32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33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"http://www.linuxdiyf.com/linux/6697.html" \o "Ubuntu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移动文件时权限不足问题解决办法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Ubuntu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移动文件时权限不足问题解决办法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34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35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"http://www.linuxdiyf.com/linux/3956.html" \o "Ubuntu 10.04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uctimsclient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安装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Ubuntu 10.04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下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uctimsclient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安装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36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37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"http://www.linuxdiyf.com/linux/5909.html" \o "Linux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Snort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编译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Snort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编译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38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39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"http://www.linuxdiyf.com/linux/13449.html" \o "Linux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中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RM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快速删除大量文件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/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文件夹方法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中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RM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快速删除大量文件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/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文件夹方法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40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41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"http://www.linuxdiyf.com/linux/582.html" \o "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新手注意：对于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系统的几个常见误解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新手注意：对于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系统的几个常见误解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42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43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"http://www.linuxdiyf.com/linux/7684.html" \o "Ubuntu 10.10 U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盘安装失败解决一例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 xml:space="preserve"> - Linux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系统教程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Ubuntu 10.10 U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盘安装失败解决一例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 xml:space="preserve"> - Linux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系统教程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ins w:id="44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45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HYPERLINK "http://www.linuxdiyf.com/linux/14942.html" \o "Ubuntu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下修改文件拥有者</w:instrText>
        </w:r>
        <w:r w:rsidRPr="00012F51">
          <w:rPr>
            <w:rFonts w:ascii="Verdana" w:eastAsia="宋体" w:hAnsi="Verdana" w:cs="宋体" w:hint="eastAsia"/>
            <w:color w:val="000000"/>
            <w:kern w:val="0"/>
            <w:sz w:val="18"/>
            <w:szCs w:val="18"/>
          </w:rPr>
          <w:instrText>" \t "_blank"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Ubuntu</w:t>
        </w:r>
        <w:r w:rsidRPr="00012F5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下修改文件拥有者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shd w:val="clear" w:color="auto" w:fill="FFFFFF"/>
        <w:jc w:val="left"/>
        <w:rPr>
          <w:ins w:id="46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47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"http://tuijian.baidu.com/"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Arial" w:eastAsia="宋体" w:hAnsi="Arial" w:cs="Arial"/>
            <w:color w:val="AEAEAE"/>
            <w:kern w:val="0"/>
            <w:sz w:val="18"/>
            <w:szCs w:val="18"/>
            <w:u w:val="single"/>
          </w:rPr>
          <w:t>百度推荐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jc w:val="center"/>
        <w:textAlignment w:val="baseline"/>
        <w:rPr>
          <w:ins w:id="48" w:author="Unknown"/>
          <w:rFonts w:ascii="微软雅黑" w:eastAsia="微软雅黑" w:hAnsi="微软雅黑" w:cs="宋体"/>
          <w:color w:val="4398ED"/>
          <w:kern w:val="0"/>
          <w:szCs w:val="21"/>
        </w:rPr>
      </w:pPr>
      <w:ins w:id="49" w:author="Unknown">
        <w:r w:rsidRPr="00012F51">
          <w:rPr>
            <w:rFonts w:ascii="微软雅黑" w:eastAsia="微软雅黑" w:hAnsi="微软雅黑" w:cs="宋体" w:hint="eastAsia"/>
            <w:color w:val="4398ED"/>
            <w:kern w:val="0"/>
            <w:szCs w:val="21"/>
          </w:rPr>
          <w:t>登录</w:t>
        </w:r>
      </w:ins>
    </w:p>
    <w:p w:rsidR="00012F51" w:rsidRPr="00012F51" w:rsidRDefault="00012F51" w:rsidP="00012F51">
      <w:pPr>
        <w:widowControl/>
        <w:jc w:val="left"/>
        <w:textAlignment w:val="baseline"/>
        <w:rPr>
          <w:ins w:id="50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51" w:author="Unknown">
        <w:r w:rsidRPr="00012F51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object w:dxaOrig="1440" w:dyaOrig="1440">
            <v:shape id="_x0000_i1037" type="#_x0000_t75" style="width:159.75pt;height:60.75pt" o:ole="">
              <v:imagedata r:id="rId34" o:title=""/>
            </v:shape>
            <w:control r:id="rId35" w:name="DefaultOcxName2" w:shapeid="_x0000_i1037"/>
          </w:object>
        </w:r>
      </w:ins>
    </w:p>
    <w:p w:rsidR="00012F51" w:rsidRPr="00012F51" w:rsidRDefault="00012F51" w:rsidP="00012F51">
      <w:pPr>
        <w:widowControl/>
        <w:numPr>
          <w:ilvl w:val="0"/>
          <w:numId w:val="4"/>
        </w:numPr>
        <w:ind w:left="150" w:right="315" w:firstLine="0"/>
        <w:jc w:val="left"/>
        <w:textAlignment w:val="baseline"/>
        <w:rPr>
          <w:ins w:id="52" w:author="Unknown"/>
          <w:rFonts w:ascii="Verdana" w:eastAsia="宋体" w:hAnsi="Verdana" w:cs="宋体"/>
          <w:color w:val="333333"/>
          <w:kern w:val="0"/>
          <w:sz w:val="18"/>
          <w:szCs w:val="18"/>
        </w:rPr>
      </w:pPr>
    </w:p>
    <w:p w:rsidR="00012F51" w:rsidRPr="00012F51" w:rsidRDefault="00012F51" w:rsidP="00012F51">
      <w:pPr>
        <w:widowControl/>
        <w:numPr>
          <w:ilvl w:val="0"/>
          <w:numId w:val="4"/>
        </w:numPr>
        <w:ind w:left="150" w:right="315" w:firstLine="0"/>
        <w:jc w:val="left"/>
        <w:textAlignment w:val="baseline"/>
        <w:rPr>
          <w:ins w:id="5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bookmarkStart w:id="54" w:name=""/>
      <w:bookmarkEnd w:id="54"/>
    </w:p>
    <w:p w:rsidR="00012F51" w:rsidRPr="00012F51" w:rsidRDefault="00012F51" w:rsidP="00012F51">
      <w:pPr>
        <w:widowControl/>
        <w:shd w:val="clear" w:color="auto" w:fill="F0F0F0"/>
        <w:jc w:val="center"/>
        <w:textAlignment w:val="baseline"/>
        <w:rPr>
          <w:ins w:id="5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6" w:author="Unknown">
        <w:r w:rsidRPr="00012F51">
          <w:rPr>
            <w:rFonts w:ascii="Verdana" w:eastAsia="宋体" w:hAnsi="Verdana" w:cs="宋体"/>
            <w:color w:val="999999"/>
            <w:kern w:val="0"/>
            <w:sz w:val="18"/>
          </w:rPr>
          <w:t>还没有评论，快来抢沙发吧！</w:t>
        </w:r>
      </w:ins>
    </w:p>
    <w:p w:rsidR="00012F51" w:rsidRPr="00012F51" w:rsidRDefault="00012F51" w:rsidP="00012F51">
      <w:pPr>
        <w:widowControl/>
        <w:spacing w:line="240" w:lineRule="atLeast"/>
        <w:jc w:val="left"/>
        <w:textAlignment w:val="baseline"/>
        <w:rPr>
          <w:ins w:id="5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8" w:author="Unknown">
        <w:r w:rsidRPr="00012F51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instrText xml:space="preserve"> HYPERLINK "http://changyan.kuaizhan.com/" \t "_blank" </w:instrText>
        </w:r>
        <w:r w:rsidRPr="00012F51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  <w:u w:val="single"/>
          </w:rPr>
          <w:t>系统教程正在使用畅言</w:t>
        </w:r>
        <w:r w:rsidRPr="00012F51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pBdr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59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60" w:author="Unknown">
        <w:r w:rsidRPr="00012F51">
          <w:rPr>
            <w:rFonts w:ascii="Verdana" w:eastAsia="宋体" w:hAnsi="Verdana" w:cs="宋体"/>
            <w:b/>
            <w:bCs/>
            <w:color w:val="316301"/>
            <w:spacing w:val="15"/>
            <w:kern w:val="0"/>
            <w:sz w:val="18"/>
          </w:rPr>
          <w:lastRenderedPageBreak/>
          <w:t>推荐教程</w:t>
        </w:r>
      </w:ins>
    </w:p>
    <w:p w:rsidR="00012F51" w:rsidRPr="00012F51" w:rsidRDefault="00012F51" w:rsidP="00012F51">
      <w:pPr>
        <w:widowControl/>
        <w:numPr>
          <w:ilvl w:val="0"/>
          <w:numId w:val="5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61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62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"http://www.linuxdiyf.com/linux/1095.html"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连续执行多条命令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5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63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64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"http://www.linuxdiyf.com/linux/115.html"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七大实用命令行工具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 xml:space="preserve"> 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玩转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网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5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65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66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"http://www.linuxdiyf.com/linux/42.html"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四大命令助你玩转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进程管理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5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67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68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"http://www.linuxdiyf.com/linux/18.html"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256EB1"/>
            <w:kern w:val="0"/>
            <w:sz w:val="18"/>
            <w:szCs w:val="18"/>
            <w:u w:val="single"/>
          </w:rPr>
          <w:t>世界为什么会存在命令行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pBdr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jc w:val="left"/>
        <w:rPr>
          <w:ins w:id="69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70" w:author="Unknown">
        <w:r w:rsidRPr="00012F51">
          <w:rPr>
            <w:rFonts w:ascii="Verdana" w:eastAsia="宋体" w:hAnsi="Verdana" w:cs="宋体"/>
            <w:b/>
            <w:bCs/>
            <w:color w:val="316301"/>
            <w:spacing w:val="15"/>
            <w:kern w:val="0"/>
            <w:sz w:val="18"/>
          </w:rPr>
          <w:t>热点推荐</w:t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71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72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"http://www.linuxdiyf.com/linux/450.html"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 ls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命令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73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74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"http://www.linuxdiyf.com/linux/1401.html"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 lsof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命令使用详解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75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76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"http://www.linuxdiyf.com/linux/2559.html"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 dd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命令全面解析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77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78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"http://www.linuxdiyf.com/linux/43.html"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命令行与高级技术专家的缠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79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80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"http://www.linuxdiyf.com/linux/1129.html"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基本命令之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sort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81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82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"http://www.linuxdiyf.com/linux/1477.html"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Vim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常见使用命令总结完整分享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83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84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"http://www.linuxdiyf.com/linux/3274.html"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终端中的乐趣：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6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个有趣的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85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86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"http://www.linuxdiyf.com/linux/4011.html"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 find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命令一个神奇之处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87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88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"http://www.linuxdiyf.com/linux/4788.html"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Shell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交替执行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2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个命令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numPr>
          <w:ilvl w:val="0"/>
          <w:numId w:val="6"/>
        </w:numPr>
        <w:pBdr>
          <w:left w:val="single" w:sz="6" w:space="0" w:color="DADADA"/>
          <w:bottom w:val="single" w:sz="6" w:space="0" w:color="DADADA"/>
          <w:right w:val="single" w:sz="6" w:space="0" w:color="DADADA"/>
        </w:pBdr>
        <w:shd w:val="clear" w:color="auto" w:fill="FFFFFF"/>
        <w:spacing w:line="405" w:lineRule="atLeast"/>
        <w:jc w:val="left"/>
        <w:rPr>
          <w:ins w:id="89" w:author="Unknown"/>
          <w:rFonts w:ascii="Verdana" w:eastAsia="宋体" w:hAnsi="Verdana" w:cs="宋体"/>
          <w:color w:val="000000"/>
          <w:kern w:val="0"/>
          <w:sz w:val="18"/>
          <w:szCs w:val="18"/>
        </w:rPr>
      </w:pPr>
      <w:ins w:id="90" w:author="Unknown"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instrText xml:space="preserve"> HYPERLINK "http://www.linuxdiyf.com/linux/1115.html" \t "_blank" </w:instrTex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Linux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之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cut</w:t>
        </w:r>
        <w:r w:rsidRPr="00012F51">
          <w:rPr>
            <w:rFonts w:ascii="Verdana" w:eastAsia="宋体" w:hAnsi="Verdana" w:cs="宋体"/>
            <w:color w:val="585858"/>
            <w:kern w:val="0"/>
            <w:sz w:val="18"/>
            <w:szCs w:val="18"/>
            <w:u w:val="single"/>
          </w:rPr>
          <w:t>用法</w:t>
        </w:r>
        <w:r w:rsidRPr="00012F51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fldChar w:fldCharType="end"/>
        </w:r>
      </w:ins>
    </w:p>
    <w:p w:rsidR="00012F51" w:rsidRPr="00012F51" w:rsidRDefault="00012F51" w:rsidP="00012F51">
      <w:pPr>
        <w:widowControl/>
        <w:shd w:val="clear" w:color="auto" w:fill="FFFFFF"/>
        <w:jc w:val="center"/>
        <w:rPr>
          <w:ins w:id="91" w:author="Unknown"/>
          <w:rFonts w:ascii="Verdana" w:eastAsia="宋体" w:hAnsi="Verdana" w:cs="宋体"/>
          <w:color w:val="999999"/>
          <w:kern w:val="0"/>
          <w:sz w:val="18"/>
          <w:szCs w:val="18"/>
        </w:rPr>
      </w:pPr>
      <w:ins w:id="92" w:author="Unknown"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我的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Linux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网站，我的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Linux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之家！学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Linux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，从这里开始！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 xml:space="preserve"> |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</w:rPr>
          <w:t> 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instrText xml:space="preserve"> HYPERLINK "http://www.linuxdiyf.com/about/" \t "_blank" </w:instrTex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808080"/>
            <w:kern w:val="0"/>
            <w:sz w:val="18"/>
            <w:szCs w:val="18"/>
            <w:u w:val="single"/>
          </w:rPr>
          <w:t>关于我们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end"/>
        </w:r>
        <w:r w:rsidRPr="00012F51">
          <w:rPr>
            <w:rFonts w:ascii="Verdana" w:eastAsia="宋体" w:hAnsi="Verdana" w:cs="宋体"/>
            <w:color w:val="999999"/>
            <w:kern w:val="0"/>
            <w:sz w:val="18"/>
          </w:rPr>
          <w:t> 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t>|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</w:rPr>
          <w:t> 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begin"/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instrText xml:space="preserve"> HYPERLINK "http://www.linuxdiyf.com/about/contact.htm" \t "_blank" </w:instrTex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separate"/>
        </w:r>
        <w:r w:rsidRPr="00012F51">
          <w:rPr>
            <w:rFonts w:ascii="Verdana" w:eastAsia="宋体" w:hAnsi="Verdana" w:cs="宋体"/>
            <w:color w:val="808080"/>
            <w:kern w:val="0"/>
            <w:sz w:val="18"/>
            <w:szCs w:val="18"/>
            <w:u w:val="single"/>
          </w:rPr>
          <w:t>联系我们</w:t>
        </w:r>
        <w:r w:rsidRPr="00012F51">
          <w:rPr>
            <w:rFonts w:ascii="Verdana" w:eastAsia="宋体" w:hAnsi="Verdana" w:cs="宋体"/>
            <w:color w:val="999999"/>
            <w:kern w:val="0"/>
            <w:sz w:val="18"/>
            <w:szCs w:val="18"/>
          </w:rPr>
          <w:fldChar w:fldCharType="end"/>
        </w:r>
        <w:r w:rsidRPr="00012F51">
          <w:rPr>
            <w:rFonts w:ascii="Verdana" w:eastAsia="宋体" w:hAnsi="Verdana" w:cs="宋体"/>
            <w:color w:val="999999"/>
            <w:kern w:val="0"/>
            <w:sz w:val="18"/>
          </w:rPr>
          <w:t> </w:t>
        </w:r>
      </w:ins>
    </w:p>
    <w:p w:rsidR="00012F51" w:rsidRPr="00012F51" w:rsidRDefault="00012F51" w:rsidP="00012F51">
      <w:pPr>
        <w:widowControl/>
        <w:shd w:val="clear" w:color="auto" w:fill="FFFFFF"/>
        <w:spacing w:line="375" w:lineRule="atLeast"/>
        <w:jc w:val="center"/>
        <w:rPr>
          <w:ins w:id="93" w:author="Unknown"/>
          <w:rFonts w:ascii="Verdana" w:eastAsia="宋体" w:hAnsi="Verdana" w:cs="宋体"/>
          <w:color w:val="666666"/>
          <w:kern w:val="0"/>
          <w:sz w:val="15"/>
          <w:szCs w:val="15"/>
        </w:rPr>
      </w:pPr>
      <w:ins w:id="94" w:author="Unknown"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>Linux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>系统教程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 xml:space="preserve"> 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>版权所有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 xml:space="preserve"> Powered by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</w:rPr>
          <w:t> 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begin"/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instrText xml:space="preserve"> </w:instrText>
        </w:r>
        <w:r w:rsidRPr="00012F51">
          <w:rPr>
            <w:rFonts w:ascii="Verdana" w:eastAsia="宋体" w:hAnsi="Verdana" w:cs="宋体" w:hint="eastAsia"/>
            <w:color w:val="666666"/>
            <w:kern w:val="0"/>
            <w:sz w:val="15"/>
            <w:szCs w:val="15"/>
          </w:rPr>
          <w:instrText>HYPERLINK "http://www.dedecms.com/" \o "</w:instrText>
        </w:r>
        <w:r w:rsidRPr="00012F51">
          <w:rPr>
            <w:rFonts w:ascii="Verdana" w:eastAsia="宋体" w:hAnsi="Verdana" w:cs="宋体" w:hint="eastAsia"/>
            <w:color w:val="666666"/>
            <w:kern w:val="0"/>
            <w:sz w:val="15"/>
            <w:szCs w:val="15"/>
          </w:rPr>
          <w:instrText>织梦内容管理系统</w:instrText>
        </w:r>
        <w:r w:rsidRPr="00012F51">
          <w:rPr>
            <w:rFonts w:ascii="Verdana" w:eastAsia="宋体" w:hAnsi="Verdana" w:cs="宋体" w:hint="eastAsia"/>
            <w:color w:val="666666"/>
            <w:kern w:val="0"/>
            <w:sz w:val="15"/>
            <w:szCs w:val="15"/>
          </w:rPr>
          <w:instrText>" \t "_blank"</w:instrTex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instrText xml:space="preserve"> </w:instrTex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separate"/>
        </w:r>
        <w:r w:rsidRPr="00012F51">
          <w:rPr>
            <w:rFonts w:ascii="Verdana" w:eastAsia="宋体" w:hAnsi="Verdana" w:cs="宋体"/>
            <w:b/>
            <w:bCs/>
            <w:color w:val="669900"/>
            <w:kern w:val="0"/>
            <w:sz w:val="15"/>
          </w:rPr>
          <w:t>DedeCMSV57_GBK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end"/>
        </w:r>
        <w:r w:rsidRPr="00012F51">
          <w:rPr>
            <w:rFonts w:ascii="Verdana" w:eastAsia="宋体" w:hAnsi="Verdana" w:cs="宋体"/>
            <w:color w:val="666666"/>
            <w:kern w:val="0"/>
            <w:sz w:val="15"/>
          </w:rPr>
          <w:t> 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begin"/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instrText xml:space="preserve"> HYPERLINK "http://www.desdev.cn/" \t "_blank" </w:instrTex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separate"/>
        </w:r>
        <w:r w:rsidRPr="00012F51">
          <w:rPr>
            <w:rFonts w:ascii="Verdana" w:eastAsia="宋体" w:hAnsi="Verdana" w:cs="宋体"/>
            <w:color w:val="256EB1"/>
            <w:kern w:val="0"/>
            <w:sz w:val="15"/>
            <w:u w:val="single"/>
          </w:rPr>
          <w:t>DesDev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fldChar w:fldCharType="end"/>
        </w:r>
        <w:r w:rsidRPr="00012F51">
          <w:rPr>
            <w:rFonts w:ascii="Verdana" w:eastAsia="宋体" w:hAnsi="Verdana" w:cs="宋体"/>
            <w:color w:val="666666"/>
            <w:kern w:val="0"/>
            <w:sz w:val="15"/>
          </w:rPr>
          <w:t> </w:t>
        </w:r>
        <w:r w:rsidRPr="00012F51">
          <w:rPr>
            <w:rFonts w:ascii="Verdana" w:eastAsia="宋体" w:hAnsi="Verdana" w:cs="宋体"/>
            <w:color w:val="666666"/>
            <w:kern w:val="0"/>
            <w:sz w:val="15"/>
            <w:szCs w:val="15"/>
          </w:rPr>
          <w:t>Inc.</w:t>
        </w:r>
      </w:ins>
    </w:p>
    <w:p w:rsidR="00000000" w:rsidRDefault="00012F51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F51" w:rsidRDefault="00012F51" w:rsidP="00012F51">
      <w:r>
        <w:separator/>
      </w:r>
    </w:p>
  </w:endnote>
  <w:endnote w:type="continuationSeparator" w:id="1">
    <w:p w:rsidR="00012F51" w:rsidRDefault="00012F51" w:rsidP="00012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F51" w:rsidRDefault="00012F51" w:rsidP="00012F51">
      <w:r>
        <w:separator/>
      </w:r>
    </w:p>
  </w:footnote>
  <w:footnote w:type="continuationSeparator" w:id="1">
    <w:p w:rsidR="00012F51" w:rsidRDefault="00012F51" w:rsidP="00012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1476"/>
    <w:multiLevelType w:val="multilevel"/>
    <w:tmpl w:val="574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24162"/>
    <w:multiLevelType w:val="multilevel"/>
    <w:tmpl w:val="A950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B5D09"/>
    <w:multiLevelType w:val="multilevel"/>
    <w:tmpl w:val="D88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F2458"/>
    <w:multiLevelType w:val="multilevel"/>
    <w:tmpl w:val="E39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9667E2"/>
    <w:multiLevelType w:val="multilevel"/>
    <w:tmpl w:val="48B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36A95"/>
    <w:multiLevelType w:val="multilevel"/>
    <w:tmpl w:val="51B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F51"/>
    <w:rsid w:val="0001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F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F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F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12F51"/>
  </w:style>
  <w:style w:type="character" w:styleId="a5">
    <w:name w:val="Hyperlink"/>
    <w:basedOn w:val="a0"/>
    <w:uiPriority w:val="99"/>
    <w:semiHidden/>
    <w:unhideWhenUsed/>
    <w:rsid w:val="00012F5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12F5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12F5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12F5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12F51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012F51"/>
    <w:rPr>
      <w:b/>
      <w:bCs/>
    </w:rPr>
  </w:style>
  <w:style w:type="character" w:customStyle="1" w:styleId="apple-converted-space">
    <w:name w:val="apple-converted-space"/>
    <w:basedOn w:val="a0"/>
    <w:rsid w:val="00012F51"/>
  </w:style>
  <w:style w:type="paragraph" w:styleId="a7">
    <w:name w:val="Normal (Web)"/>
    <w:basedOn w:val="a"/>
    <w:uiPriority w:val="99"/>
    <w:unhideWhenUsed/>
    <w:rsid w:val="00012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m-t-carousel-digit">
    <w:name w:val="hm-t-carousel-digit"/>
    <w:basedOn w:val="a0"/>
    <w:rsid w:val="00012F51"/>
  </w:style>
  <w:style w:type="character" w:customStyle="1" w:styleId="prompt-null-w">
    <w:name w:val="prompt-null-w"/>
    <w:basedOn w:val="a0"/>
    <w:rsid w:val="00012F51"/>
  </w:style>
  <w:style w:type="paragraph" w:customStyle="1" w:styleId="powered">
    <w:name w:val="powered"/>
    <w:basedOn w:val="a"/>
    <w:rsid w:val="00012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12F5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12F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57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4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4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008000"/>
                                <w:left w:val="single" w:sz="12" w:space="0" w:color="008000"/>
                                <w:bottom w:val="single" w:sz="12" w:space="0" w:color="008000"/>
                                <w:right w:val="single" w:sz="12" w:space="0" w:color="008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0287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01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5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384">
                  <w:marLeft w:val="0"/>
                  <w:marRight w:val="0"/>
                  <w:marTop w:val="0"/>
                  <w:marBottom w:val="90"/>
                  <w:divBdr>
                    <w:top w:val="single" w:sz="6" w:space="0" w:color="BADAA1"/>
                    <w:left w:val="none" w:sz="0" w:space="0" w:color="auto"/>
                    <w:bottom w:val="single" w:sz="6" w:space="0" w:color="BADAA1"/>
                    <w:right w:val="none" w:sz="0" w:space="0" w:color="auto"/>
                  </w:divBdr>
                </w:div>
                <w:div w:id="18744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28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00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5429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546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5797F1"/>
                            <w:left w:val="single" w:sz="6" w:space="0" w:color="5797F1"/>
                            <w:bottom w:val="single" w:sz="6" w:space="0" w:color="5797F1"/>
                            <w:right w:val="single" w:sz="6" w:space="0" w:color="5797F1"/>
                          </w:divBdr>
                          <w:divsChild>
                            <w:div w:id="12954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9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97633423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1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5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8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8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0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3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719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300952">
                  <w:marLeft w:val="0"/>
                  <w:marRight w:val="0"/>
                  <w:marTop w:val="0"/>
                  <w:marBottom w:val="0"/>
                  <w:divBdr>
                    <w:top w:val="single" w:sz="6" w:space="0" w:color="4398ED"/>
                    <w:left w:val="single" w:sz="6" w:space="0" w:color="4398ED"/>
                    <w:bottom w:val="single" w:sz="6" w:space="0" w:color="4398ED"/>
                    <w:right w:val="single" w:sz="6" w:space="0" w:color="4398ED"/>
                  </w:divBdr>
                </w:div>
                <w:div w:id="8178465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398ED"/>
                    <w:right w:val="none" w:sz="0" w:space="0" w:color="auto"/>
                  </w:divBdr>
                </w:div>
                <w:div w:id="572474677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76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49959">
          <w:marLeft w:val="0"/>
          <w:marRight w:val="0"/>
          <w:marTop w:val="120"/>
          <w:marBottom w:val="100"/>
          <w:divBdr>
            <w:top w:val="single" w:sz="6" w:space="8" w:color="E5EF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diyf.com/articlelist.php?id=2" TargetMode="External"/><Relationship Id="rId13" Type="http://schemas.openxmlformats.org/officeDocument/2006/relationships/hyperlink" Target="http://www.linuxdiyf.com/linux/" TargetMode="External"/><Relationship Id="rId18" Type="http://schemas.openxmlformats.org/officeDocument/2006/relationships/control" Target="activeX/activeX2.xml"/><Relationship Id="rId26" Type="http://schemas.openxmlformats.org/officeDocument/2006/relationships/hyperlink" Target="http://www.linuxdiyf.com/linux/ubunt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uxdiyf.com/linux/" TargetMode="External"/><Relationship Id="rId34" Type="http://schemas.openxmlformats.org/officeDocument/2006/relationships/image" Target="media/image6.wmf"/><Relationship Id="rId7" Type="http://schemas.openxmlformats.org/officeDocument/2006/relationships/hyperlink" Target="http://www.linuxdiyf.com/" TargetMode="External"/><Relationship Id="rId12" Type="http://schemas.openxmlformats.org/officeDocument/2006/relationships/hyperlink" Target="http://www.linuxdiyf.com/bbs/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://www.linuxdiyf.com/linux/shell/" TargetMode="External"/><Relationship Id="rId33" Type="http://schemas.openxmlformats.org/officeDocument/2006/relationships/hyperlink" Target="http://www.linuxdiyf.com/linux/shell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4.gif"/><Relationship Id="rId29" Type="http://schemas.openxmlformats.org/officeDocument/2006/relationships/hyperlink" Target="http://www.linuxdiyf.com/linux/kf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diyf.com/articlelist.php?id=12" TargetMode="External"/><Relationship Id="rId24" Type="http://schemas.openxmlformats.org/officeDocument/2006/relationships/hyperlink" Target="http://www.linuxdiyf.com/linux/jq/" TargetMode="External"/><Relationship Id="rId32" Type="http://schemas.openxmlformats.org/officeDocument/2006/relationships/hyperlink" Target="http://www.linuxdiyf.com/linux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hyperlink" Target="http://www.linuxdiyf.com/linux/gl/" TargetMode="External"/><Relationship Id="rId28" Type="http://schemas.openxmlformats.org/officeDocument/2006/relationships/hyperlink" Target="http://www.linuxdiyf.com/linux/sjk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inuxdiyf.com/articlelist.php?id=15" TargetMode="External"/><Relationship Id="rId19" Type="http://schemas.openxmlformats.org/officeDocument/2006/relationships/hyperlink" Target="http://www.linuxdiyf.com/bbs/forum-57-1.html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linuxdiyf.com/articlelist.php?id=47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www.linuxdiyf.com/linux/rm/" TargetMode="External"/><Relationship Id="rId27" Type="http://schemas.openxmlformats.org/officeDocument/2006/relationships/hyperlink" Target="http://www.linuxdiyf.com/linux/ffq/" TargetMode="External"/><Relationship Id="rId30" Type="http://schemas.openxmlformats.org/officeDocument/2006/relationships/hyperlink" Target="http://www.linuxprobe.com/" TargetMode="External"/><Relationship Id="rId35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2010</Words>
  <Characters>11463</Characters>
  <Application>Microsoft Office Word</Application>
  <DocSecurity>0</DocSecurity>
  <Lines>95</Lines>
  <Paragraphs>26</Paragraphs>
  <ScaleCrop>false</ScaleCrop>
  <Company>Microsoft</Company>
  <LinksUpToDate>false</LinksUpToDate>
  <CharactersWithSpaces>13447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2016-09-20T11:54:00Z</dcterms:created>
  <dcterms:modified xsi:type="dcterms:W3CDTF">2016-09-20T11:54:00Z</dcterms:modified>
</cp:coreProperties>
</file>