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0F" w:rsidRPr="00C1020F" w:rsidRDefault="00C1020F" w:rsidP="00C1020F">
      <w:pPr>
        <w:widowControl/>
        <w:pBdr>
          <w:bottom w:val="single" w:sz="6" w:space="2" w:color="CCCCCC"/>
        </w:pBdr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555555"/>
          <w:spacing w:val="-12"/>
          <w:kern w:val="36"/>
          <w:sz w:val="24"/>
          <w:szCs w:val="24"/>
        </w:rPr>
      </w:pPr>
      <w:r w:rsidRPr="00C1020F">
        <w:rPr>
          <w:rFonts w:ascii="Verdana" w:eastAsia="宋体" w:hAnsi="Verdana" w:cs="宋体"/>
          <w:b/>
          <w:bCs/>
          <w:color w:val="555555"/>
          <w:spacing w:val="-12"/>
          <w:kern w:val="36"/>
          <w:sz w:val="24"/>
          <w:szCs w:val="24"/>
        </w:rPr>
        <w:t>pyqt</w:t>
      </w:r>
      <w:r w:rsidRPr="00C1020F">
        <w:rPr>
          <w:rFonts w:ascii="Verdana" w:eastAsia="宋体" w:hAnsi="Verdana" w:cs="宋体"/>
          <w:b/>
          <w:bCs/>
          <w:color w:val="555555"/>
          <w:spacing w:val="-12"/>
          <w:kern w:val="36"/>
          <w:sz w:val="24"/>
          <w:szCs w:val="24"/>
        </w:rPr>
        <w:t>开发环境</w:t>
      </w:r>
      <w:r w:rsidRPr="00C1020F">
        <w:rPr>
          <w:rFonts w:ascii="Verdana" w:eastAsia="宋体" w:hAnsi="Verdana" w:cs="宋体"/>
          <w:b/>
          <w:bCs/>
          <w:color w:val="555555"/>
          <w:spacing w:val="-12"/>
          <w:kern w:val="36"/>
          <w:sz w:val="24"/>
          <w:szCs w:val="24"/>
        </w:rPr>
        <w:t>python3.3+pyqt4.8.5+eric5.40</w:t>
      </w:r>
      <w:r w:rsidRPr="00C1020F">
        <w:rPr>
          <w:rFonts w:ascii="Verdana" w:eastAsia="宋体" w:hAnsi="Verdana" w:cs="宋体"/>
          <w:b/>
          <w:bCs/>
          <w:color w:val="555555"/>
          <w:spacing w:val="-12"/>
          <w:kern w:val="36"/>
          <w:sz w:val="24"/>
          <w:szCs w:val="24"/>
        </w:rPr>
        <w:t>安装配置</w:t>
      </w:r>
    </w:p>
    <w:p w:rsidR="00C1020F" w:rsidRPr="00C1020F" w:rsidRDefault="00C1020F" w:rsidP="00C1020F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C1020F">
        <w:rPr>
          <w:rFonts w:ascii="Verdana" w:eastAsia="宋体" w:hAnsi="Verdana" w:cs="宋体"/>
          <w:color w:val="555555"/>
          <w:kern w:val="0"/>
          <w:sz w:val="18"/>
          <w:szCs w:val="18"/>
        </w:rPr>
        <w:t>2014</w:t>
      </w:r>
      <w:r w:rsidRPr="00C1020F">
        <w:rPr>
          <w:rFonts w:ascii="Verdana" w:eastAsia="宋体" w:hAnsi="Verdana" w:cs="宋体"/>
          <w:color w:val="555555"/>
          <w:kern w:val="0"/>
          <w:sz w:val="18"/>
          <w:szCs w:val="18"/>
        </w:rPr>
        <w:t>年</w:t>
      </w:r>
      <w:r w:rsidRPr="00C1020F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C1020F">
        <w:rPr>
          <w:rFonts w:ascii="Verdana" w:eastAsia="宋体" w:hAnsi="Verdana" w:cs="宋体"/>
          <w:color w:val="555555"/>
          <w:kern w:val="0"/>
          <w:sz w:val="18"/>
          <w:szCs w:val="18"/>
        </w:rPr>
        <w:t>月</w:t>
      </w:r>
      <w:r w:rsidRPr="00C1020F">
        <w:rPr>
          <w:rFonts w:ascii="Verdana" w:eastAsia="宋体" w:hAnsi="Verdana" w:cs="宋体"/>
          <w:color w:val="555555"/>
          <w:kern w:val="0"/>
          <w:sz w:val="18"/>
          <w:szCs w:val="18"/>
        </w:rPr>
        <w:t>9</w:t>
      </w:r>
      <w:r w:rsidRPr="00C1020F">
        <w:rPr>
          <w:rFonts w:ascii="Verdana" w:eastAsia="宋体" w:hAnsi="Verdana" w:cs="宋体"/>
          <w:color w:val="555555"/>
          <w:kern w:val="0"/>
          <w:sz w:val="18"/>
          <w:szCs w:val="18"/>
        </w:rPr>
        <w:t>日</w:t>
      </w:r>
      <w:hyperlink r:id="rId6" w:tooltip="由mood发布" w:history="1">
        <w:r w:rsidRPr="00C1020F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mood</w:t>
        </w:r>
      </w:hyperlink>
      <w:hyperlink r:id="rId7" w:anchor="respond" w:history="1">
        <w:r w:rsidRPr="00C1020F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发表评论</w:t>
        </w:r>
      </w:hyperlink>
      <w:hyperlink r:id="rId8" w:anchor="comments" w:history="1">
        <w:r w:rsidRPr="00C1020F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阅读评论</w:t>
        </w:r>
      </w:hyperlink>
    </w:p>
    <w:p w:rsidR="00C1020F" w:rsidRPr="00C1020F" w:rsidRDefault="00C1020F" w:rsidP="00C1020F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</w:p>
    <w:tbl>
      <w:tblPr>
        <w:tblW w:w="9750" w:type="dxa"/>
        <w:tblCellSpacing w:w="0" w:type="dxa"/>
        <w:tblBorders>
          <w:top w:val="single" w:sz="6" w:space="0" w:color="B8D4EA"/>
          <w:left w:val="single" w:sz="6" w:space="0" w:color="B8D4EA"/>
          <w:bottom w:val="single" w:sz="6" w:space="0" w:color="B8D4EA"/>
          <w:right w:val="single" w:sz="6" w:space="0" w:color="B8D4EA"/>
        </w:tblBorders>
        <w:tblCellMar>
          <w:left w:w="0" w:type="dxa"/>
          <w:right w:w="0" w:type="dxa"/>
        </w:tblCellMar>
        <w:tblLook w:val="04A0"/>
      </w:tblPr>
      <w:tblGrid>
        <w:gridCol w:w="3721"/>
        <w:gridCol w:w="3692"/>
        <w:gridCol w:w="2337"/>
      </w:tblGrid>
      <w:tr w:rsidR="00C1020F" w:rsidRPr="00C1020F" w:rsidTr="00C1020F">
        <w:trPr>
          <w:tblCellSpacing w:w="0" w:type="dxa"/>
        </w:trPr>
        <w:tc>
          <w:tcPr>
            <w:tcW w:w="0" w:type="auto"/>
            <w:vAlign w:val="center"/>
            <w:hideMark/>
          </w:tcPr>
          <w:p w:rsidR="00C1020F" w:rsidRPr="00C1020F" w:rsidRDefault="00C1020F" w:rsidP="00C102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_blank" w:tooltip="很多人问本站的vps运行在哪，统一回答" w:history="1">
              <w:r w:rsidRPr="00C1020F">
                <w:rPr>
                  <w:rFonts w:ascii="宋体" w:eastAsia="宋体" w:hAnsi="宋体" w:cs="宋体"/>
                  <w:color w:val="FF0000"/>
                  <w:kern w:val="0"/>
                  <w:sz w:val="24"/>
                  <w:szCs w:val="24"/>
                </w:rPr>
                <w:t>本站主机运行在？</w:t>
              </w:r>
            </w:hyperlink>
          </w:p>
        </w:tc>
        <w:tc>
          <w:tcPr>
            <w:tcW w:w="0" w:type="auto"/>
            <w:vAlign w:val="center"/>
            <w:hideMark/>
          </w:tcPr>
          <w:p w:rsidR="00C1020F" w:rsidRPr="00C1020F" w:rsidRDefault="00C1020F" w:rsidP="00C102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gtFrame="_blank" w:tooltip="手机号码吉凶测试" w:history="1">
              <w:r w:rsidRPr="00C1020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手机号码吉凶测试</w:t>
              </w:r>
            </w:hyperlink>
          </w:p>
        </w:tc>
        <w:tc>
          <w:tcPr>
            <w:tcW w:w="0" w:type="auto"/>
            <w:vAlign w:val="center"/>
            <w:hideMark/>
          </w:tcPr>
          <w:p w:rsidR="00C1020F" w:rsidRPr="00C1020F" w:rsidRDefault="00C1020F" w:rsidP="00C102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gtFrame="_blank" w:tooltip="智能计算器" w:history="1">
              <w:r w:rsidRPr="00C1020F">
                <w:rPr>
                  <w:rFonts w:ascii="宋体" w:eastAsia="宋体" w:hAnsi="宋体" w:cs="宋体"/>
                  <w:color w:val="808080"/>
                  <w:kern w:val="0"/>
                  <w:sz w:val="24"/>
                  <w:szCs w:val="24"/>
                </w:rPr>
                <w:t>智能计算器</w:t>
              </w:r>
            </w:hyperlink>
          </w:p>
        </w:tc>
      </w:tr>
    </w:tbl>
    <w:p w:rsidR="00C1020F" w:rsidRPr="00C1020F" w:rsidRDefault="00C1020F" w:rsidP="00C1020F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0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1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一直写的是后台程序，封装给别人用，有时觉得写个能直接面对用户程序比较有意思。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2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3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面对客户的程序一个是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web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，一个是手机应用，另一个就是桌面程序，前两个我都有写过，今天研究了一下如何写桌面程序。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4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5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写桌面程序有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C#,MFC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类库丰富，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IDE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强大，不过总觉得有点不符合潮流的方向，而且安装文件过大。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6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7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最后想着自己会写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c++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就研究了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这跨平台的图形库，研究研究就发现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这个更高级的界面开发。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8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9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集合了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c++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扩平台的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库和解释型语言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python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，有了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用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pthon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也可以写出漂亮的界面，开发效率比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c++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会高些，会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c++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的还是相对会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python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的少些。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10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11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当然光有类库没有合适的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IDE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工具也白费，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eric5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的出现，让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的开发更容易。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12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13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总喜欢扯太多铺垫，下面开始零基础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开发入门，我想用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写一个邮件群发软件。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14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15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 xml:space="preserve">1. 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安装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开发环境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16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17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python+pyqt+eric5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的安装很容易，首先要确定安装的版本要一致，不然容易出现各种不必要的麻烦，工具就是拿来用的，不要让自己时间花在解决工具出现的问题上。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18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19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我选择的是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win7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下使用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python-3.3.3.msi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、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PyQt4-4.10.3-gpl-Py3.3-Qt4.8.5-x32.exe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、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eric5-5.4.0.zip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组合来开发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20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21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下载上述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3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个软件，依次安装就可以完成，安装选项默认即可，下载地址如下：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22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23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http://www.python.org/ftp/python/3.3.3/python-3.3.3.msi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24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25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http://downloads.sourceforge.net/project/pyqt/PyQt4/PyQt-4.10.3/PyQt4-4.10.3-gpl-Py3.3-Qt4.8.5-x32.exe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26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27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http://downloads.sourceforge.net/project/eric-ide/eric5/stable/5.4.0/eric5-5.4.0.zip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28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29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记住安装顺序一定是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python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，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，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eric5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。前两个是安装包，双击安装即可完成，第三个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eric5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的安装办法下面详解。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30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31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python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和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安装成功后，开始菜单里会出现他们的选项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32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2970A6"/>
          <w:kern w:val="0"/>
          <w:sz w:val="24"/>
          <w:szCs w:val="24"/>
        </w:rPr>
        <w:lastRenderedPageBreak/>
        <w:drawing>
          <wp:inline distT="0" distB="0" distL="0" distR="0">
            <wp:extent cx="2352675" cy="409575"/>
            <wp:effectExtent l="19050" t="0" r="9525" b="0"/>
            <wp:docPr id="1" name="图片 1" descr="python+pyq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+pyq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33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34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2.eric5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的安装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35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36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下载完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eric5-5.4.0.zip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后解压，得到安装源文件夹如下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37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2970A6"/>
          <w:kern w:val="0"/>
          <w:sz w:val="24"/>
          <w:szCs w:val="24"/>
        </w:rPr>
        <w:drawing>
          <wp:inline distT="0" distB="0" distL="0" distR="0">
            <wp:extent cx="1847850" cy="2428875"/>
            <wp:effectExtent l="19050" t="0" r="0" b="0"/>
            <wp:docPr id="2" name="图片 2" descr="eric安装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ic安装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38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39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 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40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41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修改该文件夹的父文件夹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eric5-5.4.0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为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eric5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，复制到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c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盘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,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目录结构达到如下效果。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42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43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c:/eric5/install.py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44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45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双击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install.py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完成安装。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46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47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3.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启动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eric5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48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49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安装完成后进入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C:Python33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目录，会看到如下结构，双击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eric5.bat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，启动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eric5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，首次启动需要配置一些配置信息、配置信息佩紫怀黄完成确定后，会选择工程文件放置位置。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50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2970A6"/>
          <w:kern w:val="0"/>
          <w:sz w:val="24"/>
          <w:szCs w:val="24"/>
        </w:rPr>
        <w:lastRenderedPageBreak/>
        <w:drawing>
          <wp:inline distT="0" distB="0" distL="0" distR="0">
            <wp:extent cx="4229100" cy="3714750"/>
            <wp:effectExtent l="19050" t="0" r="0" b="0"/>
            <wp:docPr id="3" name="图片 3" descr="eric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ic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51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52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 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53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54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eric5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大部分配置都已经自动配好了，不需要自己配置，大部分情况下是修改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editer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适合自己的习惯和增加自动完成补全功能。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55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56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建议两个配置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57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58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1.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点击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 xml:space="preserve">Editor &gt; Autocompation &gt; 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勾上所有的对号选框。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br/>
          <w:t>2.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点击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 xml:space="preserve">Editor &gt; APIs &gt; 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勾上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Complie APIs Autocompation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，然后在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Language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中，选择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python3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。点面下面的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Add from installed APIs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大按钮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,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选择住需要的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.api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文件。最后点击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Compile APIs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59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60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首次配置完成后，会提示你选择工程文件目录。</w:t>
        </w:r>
      </w:ins>
    </w:p>
    <w:p w:rsidR="00C1020F" w:rsidRPr="00C1020F" w:rsidRDefault="00C1020F" w:rsidP="00C1020F">
      <w:pPr>
        <w:widowControl/>
        <w:shd w:val="clear" w:color="auto" w:fill="FFFFFF"/>
        <w:spacing w:after="150"/>
        <w:jc w:val="left"/>
        <w:rPr>
          <w:ins w:id="61" w:author="Unknown"/>
          <w:rFonts w:ascii="Verdana" w:eastAsia="宋体" w:hAnsi="Verdana" w:cs="宋体"/>
          <w:color w:val="555555"/>
          <w:kern w:val="0"/>
          <w:sz w:val="24"/>
          <w:szCs w:val="24"/>
        </w:rPr>
      </w:pPr>
      <w:ins w:id="62" w:author="Unknown"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最后，如果你会看到下面的图片就代表你安装好了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pyqt</w:t>
        </w:r>
        <w:r w:rsidRPr="00C1020F">
          <w:rPr>
            <w:rFonts w:ascii="Verdana" w:eastAsia="宋体" w:hAnsi="Verdana" w:cs="宋体"/>
            <w:color w:val="555555"/>
            <w:kern w:val="0"/>
            <w:sz w:val="24"/>
            <w:szCs w:val="24"/>
          </w:rPr>
          <w:t>。</w:t>
        </w:r>
      </w:ins>
    </w:p>
    <w:p w:rsidR="000F085A" w:rsidRDefault="000F085A"/>
    <w:sectPr w:rsidR="000F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85A" w:rsidRDefault="000F085A" w:rsidP="00C1020F">
      <w:r>
        <w:separator/>
      </w:r>
    </w:p>
  </w:endnote>
  <w:endnote w:type="continuationSeparator" w:id="1">
    <w:p w:rsidR="000F085A" w:rsidRDefault="000F085A" w:rsidP="00C10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85A" w:rsidRDefault="000F085A" w:rsidP="00C1020F">
      <w:r>
        <w:separator/>
      </w:r>
    </w:p>
  </w:footnote>
  <w:footnote w:type="continuationSeparator" w:id="1">
    <w:p w:rsidR="000F085A" w:rsidRDefault="000F085A" w:rsidP="00C102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20F"/>
    <w:rsid w:val="000F085A"/>
    <w:rsid w:val="00C1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02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2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2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02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ate">
    <w:name w:val="date"/>
    <w:basedOn w:val="a0"/>
    <w:rsid w:val="00C1020F"/>
  </w:style>
  <w:style w:type="character" w:customStyle="1" w:styleId="author">
    <w:name w:val="author"/>
    <w:basedOn w:val="a0"/>
    <w:rsid w:val="00C1020F"/>
  </w:style>
  <w:style w:type="character" w:styleId="a5">
    <w:name w:val="Hyperlink"/>
    <w:basedOn w:val="a0"/>
    <w:uiPriority w:val="99"/>
    <w:semiHidden/>
    <w:unhideWhenUsed/>
    <w:rsid w:val="00C1020F"/>
    <w:rPr>
      <w:color w:val="0000FF"/>
      <w:u w:val="single"/>
    </w:rPr>
  </w:style>
  <w:style w:type="character" w:customStyle="1" w:styleId="addcomment">
    <w:name w:val="addcomment"/>
    <w:basedOn w:val="a0"/>
    <w:rsid w:val="00C1020F"/>
  </w:style>
  <w:style w:type="character" w:customStyle="1" w:styleId="comments">
    <w:name w:val="comments"/>
    <w:basedOn w:val="a0"/>
    <w:rsid w:val="00C1020F"/>
  </w:style>
  <w:style w:type="paragraph" w:styleId="a6">
    <w:name w:val="Normal (Web)"/>
    <w:basedOn w:val="a"/>
    <w:uiPriority w:val="99"/>
    <w:semiHidden/>
    <w:unhideWhenUsed/>
    <w:rsid w:val="00C102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102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02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71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ginx.cn/2297.htm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ginx.cn/2297.html" TargetMode="External"/><Relationship Id="rId12" Type="http://schemas.openxmlformats.org/officeDocument/2006/relationships/hyperlink" Target="http://www.nginx.cn/wp-content/uploads/2014/02/python+pyqt.png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www.nginx.cn/wp-content/uploads/2014/02/eric1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ginx.cn/author/mood" TargetMode="External"/><Relationship Id="rId11" Type="http://schemas.openxmlformats.org/officeDocument/2006/relationships/hyperlink" Target="http://www.264.cn/jisuanqi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yperlink" Target="http://www.264.cn/jx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ginx.cn/go/which-vps-mysite-hosted/" TargetMode="External"/><Relationship Id="rId14" Type="http://schemas.openxmlformats.org/officeDocument/2006/relationships/hyperlink" Target="http://www.nginx.cn/wp-content/uploads/2014/02/eric%E5%AE%89%E8%A3%85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1673</Characters>
  <Application>Microsoft Office Word</Application>
  <DocSecurity>0</DocSecurity>
  <Lines>13</Lines>
  <Paragraphs>3</Paragraphs>
  <ScaleCrop>false</ScaleCrop>
  <Company>Microsoft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2015-11-13T03:35:00Z</dcterms:created>
  <dcterms:modified xsi:type="dcterms:W3CDTF">2015-11-13T03:35:00Z</dcterms:modified>
</cp:coreProperties>
</file>