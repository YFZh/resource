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63"/>
        <w:gridCol w:w="1989"/>
      </w:tblGrid>
      <w:tr w:rsidR="002A246B" w:rsidRPr="002A246B" w:rsidTr="00D919E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88" w:type="dxa"/>
            </w:tcMar>
            <w:hideMark/>
          </w:tcPr>
          <w:p w:rsidR="00D919E9" w:rsidRDefault="002A246B" w:rsidP="00D919E9">
            <w:pPr>
              <w:rPr>
                <w:rFonts w:hint="eastAsia"/>
              </w:rPr>
            </w:pPr>
            <w:r w:rsidRPr="002A246B">
              <w:t>标签：</w:t>
            </w:r>
          </w:p>
          <w:p w:rsidR="002A246B" w:rsidRPr="002A246B" w:rsidRDefault="002A246B" w:rsidP="00D919E9">
            <w:hyperlink r:id="rId6" w:tgtFrame="_blank" w:history="1">
              <w:r w:rsidRPr="002A246B">
                <w:rPr>
                  <w:rFonts w:hint="eastAsia"/>
                </w:rPr>
                <w:t>杂谈</w:t>
              </w:r>
            </w:hyperlink>
          </w:p>
        </w:tc>
        <w:tc>
          <w:tcPr>
            <w:tcW w:w="1944" w:type="dxa"/>
            <w:noWrap/>
            <w:hideMark/>
          </w:tcPr>
          <w:p w:rsidR="002A246B" w:rsidRPr="002A246B" w:rsidRDefault="002A246B" w:rsidP="00D919E9">
            <w:r w:rsidRPr="002A246B">
              <w:t>分类：</w:t>
            </w:r>
            <w:r w:rsidRPr="002A246B">
              <w:rPr>
                <w:rFonts w:hint="eastAsia"/>
              </w:rPr>
              <w:t xml:space="preserve"> </w:t>
            </w:r>
            <w:hyperlink r:id="rId7" w:tgtFrame="_blank" w:history="1">
              <w:r w:rsidRPr="002A246B">
                <w:rPr>
                  <w:rFonts w:hint="eastAsia"/>
                </w:rPr>
                <w:t>编程语言</w:t>
              </w:r>
              <w:r w:rsidRPr="002A246B">
                <w:rPr>
                  <w:rFonts w:hint="eastAsia"/>
                </w:rPr>
                <w:t>C/C /PERL/Tcl</w:t>
              </w:r>
            </w:hyperlink>
            <w:r w:rsidRPr="002A246B">
              <w:rPr>
                <w:rFonts w:hint="eastAsia"/>
              </w:rPr>
              <w:t xml:space="preserve"> </w:t>
            </w:r>
          </w:p>
        </w:tc>
      </w:tr>
    </w:tbl>
    <w:p w:rsidR="002A246B" w:rsidRPr="002A246B" w:rsidRDefault="002A246B" w:rsidP="002A246B">
      <w:pPr>
        <w:rPr>
          <w:ins w:id="0" w:author="Unknown"/>
          <w:rFonts w:asciiTheme="minorEastAsia" w:hAnsiTheme="minorEastAsia"/>
        </w:rPr>
      </w:pPr>
      <w:ins w:id="1" w:author="Unknown">
        <w:r w:rsidRPr="002A246B">
          <w:rPr>
            <w:rFonts w:asciiTheme="minorEastAsia" w:hAnsiTheme="minorEastAsia"/>
          </w:rPr>
          <w:t>转自：http://www.cnblogs.com/fangyukuan/archive/2010/09/21/1832364.html</w:t>
        </w:r>
      </w:ins>
    </w:p>
    <w:p w:rsidR="002A246B" w:rsidRPr="002A246B" w:rsidRDefault="002A246B" w:rsidP="002A246B">
      <w:pPr>
        <w:rPr>
          <w:ins w:id="2" w:author="Unknown"/>
          <w:rFonts w:asciiTheme="minorEastAsia" w:hAnsiTheme="minorEastAsia"/>
        </w:rPr>
      </w:pPr>
      <w:ins w:id="3" w:author="Unknown">
        <w:r w:rsidRPr="002A246B">
          <w:rPr>
            <w:rFonts w:asciiTheme="minorEastAsia" w:hAnsiTheme="minorEastAsia"/>
          </w:rPr>
          <w:t>http://www.cplusplus.com/reference/stl/list/</w:t>
        </w:r>
      </w:ins>
    </w:p>
    <w:p w:rsidR="002A246B" w:rsidRPr="002A246B" w:rsidRDefault="002A246B" w:rsidP="002A246B">
      <w:pPr>
        <w:rPr>
          <w:ins w:id="4" w:author="Unknown"/>
          <w:rFonts w:asciiTheme="minorEastAsia" w:hAnsiTheme="minorEastAsia"/>
        </w:rPr>
      </w:pPr>
      <w:ins w:id="5" w:author="Unknown">
        <w:r w:rsidRPr="002A246B">
          <w:rPr>
            <w:rFonts w:asciiTheme="minorEastAsia" w:hAnsiTheme="minorEastAsia"/>
          </w:rPr>
          <w:t>STL: C++ standard template library C++标准模板库</w:t>
        </w:r>
      </w:ins>
    </w:p>
    <w:p w:rsidR="002A246B" w:rsidRPr="002A246B" w:rsidRDefault="002A246B" w:rsidP="002A246B">
      <w:pPr>
        <w:rPr>
          <w:ins w:id="6" w:author="Unknown"/>
          <w:rFonts w:asciiTheme="minorEastAsia" w:hAnsiTheme="minorEastAsia"/>
        </w:rPr>
      </w:pPr>
    </w:p>
    <w:p w:rsidR="002A246B" w:rsidRPr="002A246B" w:rsidRDefault="002A246B" w:rsidP="002A246B">
      <w:pPr>
        <w:rPr>
          <w:ins w:id="7" w:author="Unknown"/>
          <w:rFonts w:asciiTheme="minorEastAsia" w:hAnsiTheme="minorEastAsia"/>
        </w:rPr>
      </w:pPr>
    </w:p>
    <w:p w:rsidR="002A246B" w:rsidRPr="002A246B" w:rsidRDefault="002A246B" w:rsidP="002A246B">
      <w:pPr>
        <w:rPr>
          <w:ins w:id="8" w:author="Unknown"/>
          <w:rFonts w:asciiTheme="minorEastAsia" w:hAnsiTheme="minorEastAsia"/>
        </w:rPr>
      </w:pPr>
      <w:ins w:id="9" w:author="Unknown">
        <w:r w:rsidRPr="002A246B">
          <w:rPr>
            <w:rFonts w:asciiTheme="minorEastAsia" w:hAnsiTheme="minorEastAsia" w:hint="eastAsia"/>
          </w:rPr>
          <w:fldChar w:fldCharType="begin"/>
        </w:r>
        <w:r w:rsidRPr="002A246B">
          <w:rPr>
            <w:rFonts w:asciiTheme="minorEastAsia" w:hAnsiTheme="minorEastAsia" w:hint="eastAsia"/>
          </w:rPr>
          <w:instrText xml:space="preserve"> HYPERLINK "http://blog.sina.com.cn/zhangjian33446/article/details/6085742" </w:instrText>
        </w:r>
        <w:r w:rsidRPr="002A246B">
          <w:rPr>
            <w:rFonts w:asciiTheme="minorEastAsia" w:hAnsiTheme="minorEastAsia" w:hint="eastAsia"/>
          </w:rPr>
          <w:fldChar w:fldCharType="separate"/>
        </w:r>
        <w:r w:rsidRPr="002A246B">
          <w:rPr>
            <w:rFonts w:asciiTheme="minorEastAsia" w:hAnsiTheme="minorEastAsia"/>
          </w:rPr>
          <w:t>stl list使用说明</w:t>
        </w:r>
        <w:r w:rsidRPr="002A246B">
          <w:rPr>
            <w:rFonts w:asciiTheme="minorEastAsia" w:hAnsiTheme="minorEastAsia" w:hint="eastAsia"/>
          </w:rPr>
          <w:fldChar w:fldCharType="end"/>
        </w:r>
      </w:ins>
    </w:p>
    <w:p w:rsidR="002A246B" w:rsidRPr="002A246B" w:rsidRDefault="002A246B" w:rsidP="002A246B">
      <w:pPr>
        <w:rPr>
          <w:ins w:id="10" w:author="Unknown"/>
          <w:rFonts w:asciiTheme="minorEastAsia" w:hAnsiTheme="minorEastAsia"/>
        </w:rPr>
      </w:pPr>
      <w:ins w:id="11" w:author="Unknown">
        <w:r w:rsidRPr="002A246B">
          <w:rPr>
            <w:rFonts w:asciiTheme="minorEastAsia" w:hAnsiTheme="minorEastAsia"/>
          </w:rPr>
          <w:t>使用标准的std::list进行容器数据处理时，操作比较底层。我们可以，减少引用标准MFC标准库，减少系统的大小，但同时也存在有不方便的操作之处，这里同大家分享一些使用心得......</w:t>
        </w:r>
      </w:ins>
    </w:p>
    <w:p w:rsidR="002A246B" w:rsidRPr="002A246B" w:rsidRDefault="002A246B" w:rsidP="002A246B">
      <w:pPr>
        <w:rPr>
          <w:ins w:id="12" w:author="Unknown"/>
          <w:rFonts w:asciiTheme="minorEastAsia" w:hAnsiTheme="minorEastAsia"/>
        </w:rPr>
      </w:pPr>
      <w:ins w:id="13" w:author="Unknown">
        <w:r w:rsidRPr="002A246B">
          <w:rPr>
            <w:rFonts w:asciiTheme="minorEastAsia" w:hAnsiTheme="minorEastAsia"/>
          </w:rPr>
          <w:t>在使用std::list&lt;&gt;链表时，难免会对数据进行添加删除操作。而遍历链表则有两种方式：通过索引访问，</w:t>
        </w:r>
        <w:proofErr w:type="gramStart"/>
        <w:r w:rsidRPr="002A246B">
          <w:rPr>
            <w:rFonts w:asciiTheme="minorEastAsia" w:hAnsiTheme="minorEastAsia"/>
          </w:rPr>
          <w:t>象</w:t>
        </w:r>
        <w:proofErr w:type="gramEnd"/>
        <w:r w:rsidRPr="002A246B">
          <w:rPr>
            <w:rFonts w:asciiTheme="minorEastAsia" w:hAnsiTheme="minorEastAsia"/>
          </w:rPr>
          <w:t>数组一样处理；通过std::list&lt;&gt;::iterator链表遍历器进行访问</w:t>
        </w:r>
      </w:ins>
    </w:p>
    <w:p w:rsidR="002A246B" w:rsidRPr="002A246B" w:rsidRDefault="002A246B" w:rsidP="002A246B">
      <w:pPr>
        <w:rPr>
          <w:ins w:id="14" w:author="Unknown"/>
          <w:rFonts w:asciiTheme="minorEastAsia" w:hAnsiTheme="minorEastAsia"/>
        </w:rPr>
      </w:pPr>
      <w:proofErr w:type="gramStart"/>
      <w:ins w:id="15" w:author="Unknown">
        <w:r w:rsidRPr="002A246B">
          <w:rPr>
            <w:rFonts w:asciiTheme="minorEastAsia" w:hAnsiTheme="minorEastAsia"/>
          </w:rPr>
          <w:t>list</w:t>
        </w:r>
        <w:proofErr w:type="gramEnd"/>
      </w:ins>
    </w:p>
    <w:p w:rsidR="002A246B" w:rsidRPr="002A246B" w:rsidRDefault="002A246B" w:rsidP="002A246B">
      <w:pPr>
        <w:rPr>
          <w:ins w:id="16" w:author="Unknown"/>
          <w:rFonts w:asciiTheme="minorEastAsia" w:hAnsiTheme="minorEastAsia"/>
        </w:rPr>
      </w:pPr>
      <w:ins w:id="17" w:author="Unknown">
        <w:r w:rsidRPr="002A246B">
          <w:rPr>
            <w:rFonts w:asciiTheme="minorEastAsia" w:hAnsiTheme="minorEastAsia" w:hint="eastAsia"/>
          </w:rPr>
          <w:t>STL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中的list 就是</w:t>
        </w:r>
        <w:proofErr w:type="gramStart"/>
        <w:r w:rsidRPr="002A246B">
          <w:rPr>
            <w:rFonts w:asciiTheme="minorEastAsia" w:hAnsiTheme="minorEastAsia" w:hint="eastAsia"/>
          </w:rPr>
          <w:t>一</w:t>
        </w:r>
        <w:proofErr w:type="gramEnd"/>
        <w:r w:rsidRPr="002A246B">
          <w:rPr>
            <w:rFonts w:asciiTheme="minorEastAsia" w:hAnsiTheme="minorEastAsia" w:hint="eastAsia"/>
          </w:rPr>
          <w:t xml:space="preserve"> 双向链表，可高效地进行插入删除元素。</w:t>
        </w:r>
      </w:ins>
    </w:p>
    <w:p w:rsidR="002A246B" w:rsidRPr="002A246B" w:rsidRDefault="002A246B" w:rsidP="002A246B">
      <w:pPr>
        <w:rPr>
          <w:ins w:id="18" w:author="Unknown"/>
          <w:rFonts w:asciiTheme="minorEastAsia" w:hAnsiTheme="minorEastAsia"/>
        </w:rPr>
      </w:pPr>
      <w:ins w:id="19" w:author="Unknown">
        <w:r w:rsidRPr="002A246B">
          <w:rPr>
            <w:rFonts w:asciiTheme="minorEastAsia" w:hAnsiTheme="minorEastAsia" w:hint="eastAsia"/>
          </w:rPr>
          <w:t>list不支持随机访问。所以没有 at(pos)和operator[]。</w:t>
        </w:r>
      </w:ins>
    </w:p>
    <w:p w:rsidR="002A246B" w:rsidRPr="002A246B" w:rsidRDefault="002A246B" w:rsidP="002A246B">
      <w:pPr>
        <w:rPr>
          <w:ins w:id="20" w:author="Unknown"/>
          <w:rFonts w:asciiTheme="minorEastAsia" w:hAnsiTheme="minorEastAsia"/>
        </w:rPr>
      </w:pPr>
    </w:p>
    <w:p w:rsidR="002A246B" w:rsidRPr="002A246B" w:rsidRDefault="002A246B" w:rsidP="002A246B">
      <w:pPr>
        <w:rPr>
          <w:ins w:id="21" w:author="Unknown"/>
          <w:rFonts w:asciiTheme="minorEastAsia" w:hAnsiTheme="minorEastAsia"/>
        </w:rPr>
      </w:pPr>
      <w:ins w:id="22" w:author="Unknown">
        <w:r w:rsidRPr="002A246B">
          <w:rPr>
            <w:rFonts w:asciiTheme="minorEastAsia" w:hAnsiTheme="minorEastAsia" w:hint="eastAsia"/>
          </w:rPr>
          <w:t>list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对象list1, list2 分别有元素list1(1,2,3),list2(4,5,6) 。</w:t>
        </w:r>
        <w:proofErr w:type="gramStart"/>
        <w:r w:rsidRPr="002A246B">
          <w:rPr>
            <w:rFonts w:asciiTheme="minorEastAsia" w:hAnsiTheme="minorEastAsia" w:hint="eastAsia"/>
          </w:rPr>
          <w:t>list</w:t>
        </w:r>
        <w:proofErr w:type="gramEnd"/>
        <w:r w:rsidRPr="002A246B">
          <w:rPr>
            <w:rFonts w:asciiTheme="minorEastAsia" w:hAnsiTheme="minorEastAsia" w:hint="eastAsia"/>
          </w:rPr>
          <w:t>&lt; int&gt;::iterator it;</w:t>
        </w:r>
      </w:ins>
    </w:p>
    <w:p w:rsidR="002A246B" w:rsidRPr="002A246B" w:rsidRDefault="002A246B" w:rsidP="002A246B">
      <w:pPr>
        <w:rPr>
          <w:ins w:id="23" w:author="Unknown"/>
          <w:rFonts w:asciiTheme="minorEastAsia" w:hAnsiTheme="minorEastAsia"/>
        </w:rPr>
      </w:pPr>
      <w:ins w:id="24" w:author="Unknown">
        <w:r w:rsidRPr="002A246B">
          <w:rPr>
            <w:rFonts w:asciiTheme="minorEastAsia" w:hAnsiTheme="minorEastAsia" w:hint="eastAsia"/>
          </w:rPr>
          <w:br/>
        </w:r>
      </w:ins>
    </w:p>
    <w:tbl>
      <w:tblPr>
        <w:tblW w:w="50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17"/>
        <w:gridCol w:w="3701"/>
      </w:tblGrid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list成员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说明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constructor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构造函数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destructor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proofErr w:type="gramStart"/>
            <w:r w:rsidRPr="002A246B">
              <w:rPr>
                <w:rFonts w:asciiTheme="minorEastAsia" w:hAnsiTheme="minorEastAsia"/>
              </w:rPr>
              <w:t>析构函数</w:t>
            </w:r>
            <w:proofErr w:type="gramEnd"/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operator=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赋值重载运算符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assign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分配值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front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返回第一个元素的引用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back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返回最后</w:t>
            </w:r>
            <w:proofErr w:type="gramStart"/>
            <w:r w:rsidRPr="002A246B">
              <w:rPr>
                <w:rFonts w:asciiTheme="minorEastAsia" w:hAnsiTheme="minorEastAsia"/>
              </w:rPr>
              <w:t>一</w:t>
            </w:r>
            <w:proofErr w:type="gramEnd"/>
            <w:r w:rsidRPr="002A246B">
              <w:rPr>
                <w:rFonts w:asciiTheme="minorEastAsia" w:hAnsiTheme="minorEastAsia"/>
              </w:rPr>
              <w:t>元素的引用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begin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返回第一个元素的指针(iterator)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end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返回最后一个元素的下一位置的指针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rbegin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返回链表最后</w:t>
            </w:r>
            <w:proofErr w:type="gramStart"/>
            <w:r w:rsidRPr="002A246B">
              <w:rPr>
                <w:rFonts w:asciiTheme="minorEastAsia" w:hAnsiTheme="minorEastAsia"/>
              </w:rPr>
              <w:t>一</w:t>
            </w:r>
            <w:proofErr w:type="gramEnd"/>
            <w:r w:rsidRPr="002A246B">
              <w:rPr>
                <w:rFonts w:asciiTheme="minorEastAsia" w:hAnsiTheme="minorEastAsia"/>
              </w:rPr>
              <w:t>元素的后向指针(reverse_iterator or const)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rend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返回链表第一元素的下一位置的后向指针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push_back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增加</w:t>
            </w:r>
            <w:proofErr w:type="gramStart"/>
            <w:r w:rsidRPr="002A246B">
              <w:rPr>
                <w:rFonts w:asciiTheme="minorEastAsia" w:hAnsiTheme="minorEastAsia"/>
              </w:rPr>
              <w:t>一</w:t>
            </w:r>
            <w:proofErr w:type="gramEnd"/>
            <w:r w:rsidRPr="002A246B">
              <w:rPr>
                <w:rFonts w:asciiTheme="minorEastAsia" w:hAnsiTheme="minorEastAsia"/>
              </w:rPr>
              <w:t>元素到链表尾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push_front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增加</w:t>
            </w:r>
            <w:proofErr w:type="gramStart"/>
            <w:r w:rsidRPr="002A246B">
              <w:rPr>
                <w:rFonts w:asciiTheme="minorEastAsia" w:hAnsiTheme="minorEastAsia"/>
              </w:rPr>
              <w:t>一</w:t>
            </w:r>
            <w:proofErr w:type="gramEnd"/>
            <w:r w:rsidRPr="002A246B">
              <w:rPr>
                <w:rFonts w:asciiTheme="minorEastAsia" w:hAnsiTheme="minorEastAsia"/>
              </w:rPr>
              <w:t>元素到</w:t>
            </w:r>
            <w:proofErr w:type="gramStart"/>
            <w:r w:rsidRPr="002A246B">
              <w:rPr>
                <w:rFonts w:asciiTheme="minorEastAsia" w:hAnsiTheme="minorEastAsia"/>
              </w:rPr>
              <w:t>链表头</w:t>
            </w:r>
            <w:proofErr w:type="gramEnd"/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pop_back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pop_back()删除链表尾的一个元素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pop_front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删除</w:t>
            </w:r>
            <w:proofErr w:type="gramStart"/>
            <w:r w:rsidRPr="002A246B">
              <w:rPr>
                <w:rFonts w:asciiTheme="minorEastAsia" w:hAnsiTheme="minorEastAsia"/>
              </w:rPr>
              <w:t>链表头</w:t>
            </w:r>
            <w:proofErr w:type="gramEnd"/>
            <w:r w:rsidRPr="002A246B">
              <w:rPr>
                <w:rFonts w:asciiTheme="minorEastAsia" w:hAnsiTheme="minorEastAsia"/>
              </w:rPr>
              <w:t>的</w:t>
            </w:r>
            <w:proofErr w:type="gramStart"/>
            <w:r w:rsidRPr="002A246B">
              <w:rPr>
                <w:rFonts w:asciiTheme="minorEastAsia" w:hAnsiTheme="minorEastAsia"/>
              </w:rPr>
              <w:t>一</w:t>
            </w:r>
            <w:proofErr w:type="gramEnd"/>
            <w:r w:rsidRPr="002A246B">
              <w:rPr>
                <w:rFonts w:asciiTheme="minorEastAsia" w:hAnsiTheme="minorEastAsia"/>
              </w:rPr>
              <w:t>元素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clear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删除所有元素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erase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删除一个元素或一个区域的元素(两个重载)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 xml:space="preserve">remove 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删除链表中</w:t>
            </w:r>
            <w:proofErr w:type="gramStart"/>
            <w:r w:rsidRPr="002A246B">
              <w:rPr>
                <w:rFonts w:asciiTheme="minorEastAsia" w:hAnsiTheme="minorEastAsia"/>
              </w:rPr>
              <w:t>匹配值</w:t>
            </w:r>
            <w:proofErr w:type="gramEnd"/>
            <w:r w:rsidRPr="002A246B">
              <w:rPr>
                <w:rFonts w:asciiTheme="minorEastAsia" w:hAnsiTheme="minorEastAsia"/>
              </w:rPr>
              <w:t>的元素(匹配元素全部删除)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remove_if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删除条件满足的元素(遍历一次链表)，参数为自定义的回</w:t>
            </w:r>
            <w:proofErr w:type="gramStart"/>
            <w:r w:rsidRPr="002A246B">
              <w:rPr>
                <w:rFonts w:asciiTheme="minorEastAsia" w:hAnsiTheme="minorEastAsia"/>
              </w:rPr>
              <w:t>调函数</w:t>
            </w:r>
            <w:proofErr w:type="gramEnd"/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empty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判断是否链表为空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max_size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返回链表最大可能长度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size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返回链表中元素个数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resize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重新定义链表长度(两重载函数)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reverse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反转链表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 xml:space="preserve">sort 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对链表排序，默认升序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merge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合并两个有序链表并使之有序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 xml:space="preserve">splice 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对两个链表进行结合(三个重载函数) 结合后第二个链表清空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insert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在指定位置插入一个或多个元素(三个重载函数)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swap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>交换两个链表(两个重载)</w:t>
            </w:r>
          </w:p>
        </w:tc>
      </w:tr>
      <w:tr w:rsidR="002A246B" w:rsidRPr="002A246B" w:rsidTr="002A246B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 xml:space="preserve">unique </w:t>
            </w:r>
          </w:p>
        </w:tc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246B" w:rsidRPr="002A246B" w:rsidRDefault="002A246B" w:rsidP="00291273">
            <w:pPr>
              <w:rPr>
                <w:rFonts w:asciiTheme="minorEastAsia" w:hAnsiTheme="minorEastAsia"/>
              </w:rPr>
            </w:pPr>
            <w:r w:rsidRPr="002A246B">
              <w:rPr>
                <w:rFonts w:asciiTheme="minorEastAsia" w:hAnsiTheme="minorEastAsia"/>
              </w:rPr>
              <w:t xml:space="preserve">删除相邻重复元素 </w:t>
            </w:r>
          </w:p>
        </w:tc>
      </w:tr>
    </w:tbl>
    <w:p w:rsidR="002A246B" w:rsidRPr="002A246B" w:rsidRDefault="002A246B" w:rsidP="002A246B">
      <w:pPr>
        <w:rPr>
          <w:ins w:id="25" w:author="Unknown"/>
          <w:rFonts w:asciiTheme="minorEastAsia" w:hAnsiTheme="minorEastAsia"/>
        </w:rPr>
      </w:pPr>
      <w:ins w:id="26" w:author="Unknown">
        <w:r w:rsidRPr="002A246B">
          <w:rPr>
            <w:rFonts w:asciiTheme="minorEastAsia" w:hAnsiTheme="minorEastAsia" w:hint="eastAsia"/>
          </w:rPr>
          <w:t>1.list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构造函数</w:t>
        </w:r>
      </w:ins>
    </w:p>
    <w:p w:rsidR="002A246B" w:rsidRPr="002A246B" w:rsidRDefault="002A246B" w:rsidP="002A246B">
      <w:pPr>
        <w:rPr>
          <w:ins w:id="27" w:author="Unknown"/>
          <w:rFonts w:asciiTheme="minorEastAsia" w:hAnsiTheme="minorEastAsia"/>
        </w:rPr>
      </w:pPr>
      <w:ins w:id="28" w:author="Unknown">
        <w:r w:rsidRPr="002A246B">
          <w:rPr>
            <w:rFonts w:asciiTheme="minorEastAsia" w:hAnsiTheme="minorEastAsia"/>
          </w:rPr>
          <w:t xml:space="preserve">list &lt;int &gt; L0 ; // </w:t>
        </w:r>
        <w:r w:rsidRPr="002A246B">
          <w:rPr>
            <w:rFonts w:asciiTheme="minorEastAsia" w:hAnsiTheme="minorEastAsia" w:hint="eastAsia"/>
          </w:rPr>
          <w:t>空链表</w:t>
        </w:r>
      </w:ins>
    </w:p>
    <w:p w:rsidR="002A246B" w:rsidRPr="002A246B" w:rsidRDefault="002A246B" w:rsidP="002A246B">
      <w:pPr>
        <w:rPr>
          <w:ins w:id="29" w:author="Unknown"/>
          <w:rFonts w:asciiTheme="minorEastAsia" w:hAnsiTheme="minorEastAsia"/>
        </w:rPr>
      </w:pPr>
      <w:ins w:id="30" w:author="Unknown">
        <w:r w:rsidRPr="002A246B">
          <w:rPr>
            <w:rFonts w:asciiTheme="minorEastAsia" w:hAnsiTheme="minorEastAsia"/>
          </w:rPr>
          <w:t xml:space="preserve">list &lt;int &gt; L1 (9); // </w:t>
        </w:r>
        <w:r w:rsidRPr="002A246B">
          <w:rPr>
            <w:rFonts w:asciiTheme="minorEastAsia" w:hAnsiTheme="minorEastAsia" w:hint="eastAsia"/>
          </w:rPr>
          <w:t>建</w:t>
        </w:r>
        <w:proofErr w:type="gramStart"/>
        <w:r w:rsidRPr="002A246B">
          <w:rPr>
            <w:rFonts w:asciiTheme="minorEastAsia" w:hAnsiTheme="minorEastAsia" w:hint="eastAsia"/>
          </w:rPr>
          <w:t>一个含个默认</w:t>
        </w:r>
        <w:proofErr w:type="gramEnd"/>
        <w:r w:rsidRPr="002A246B">
          <w:rPr>
            <w:rFonts w:asciiTheme="minorEastAsia" w:hAnsiTheme="minorEastAsia" w:hint="eastAsia"/>
          </w:rPr>
          <w:t>值是的元素的链表</w:t>
        </w:r>
      </w:ins>
    </w:p>
    <w:p w:rsidR="002A246B" w:rsidRPr="002A246B" w:rsidRDefault="002A246B" w:rsidP="002A246B">
      <w:pPr>
        <w:rPr>
          <w:ins w:id="31" w:author="Unknown"/>
          <w:rFonts w:asciiTheme="minorEastAsia" w:hAnsiTheme="minorEastAsia"/>
        </w:rPr>
      </w:pPr>
      <w:ins w:id="32" w:author="Unknown">
        <w:r w:rsidRPr="002A246B">
          <w:rPr>
            <w:rFonts w:asciiTheme="minorEastAsia" w:hAnsiTheme="minorEastAsia"/>
          </w:rPr>
          <w:t xml:space="preserve">list &lt;int &gt; L2 (5,1); // </w:t>
        </w:r>
        <w:r w:rsidRPr="002A246B">
          <w:rPr>
            <w:rFonts w:asciiTheme="minorEastAsia" w:hAnsiTheme="minorEastAsia" w:hint="eastAsia"/>
          </w:rPr>
          <w:t>建</w:t>
        </w:r>
        <w:proofErr w:type="gramStart"/>
        <w:r w:rsidRPr="002A246B">
          <w:rPr>
            <w:rFonts w:asciiTheme="minorEastAsia" w:hAnsiTheme="minorEastAsia" w:hint="eastAsia"/>
          </w:rPr>
          <w:t>一个含个元素</w:t>
        </w:r>
        <w:proofErr w:type="gramEnd"/>
        <w:r w:rsidRPr="002A246B">
          <w:rPr>
            <w:rFonts w:asciiTheme="minorEastAsia" w:hAnsiTheme="minorEastAsia" w:hint="eastAsia"/>
          </w:rPr>
          <w:t>的链表，值都是</w:t>
        </w:r>
      </w:ins>
    </w:p>
    <w:p w:rsidR="002A246B" w:rsidRPr="002A246B" w:rsidRDefault="002A246B" w:rsidP="002A246B">
      <w:pPr>
        <w:rPr>
          <w:ins w:id="33" w:author="Unknown"/>
          <w:rFonts w:asciiTheme="minorEastAsia" w:hAnsiTheme="minorEastAsia"/>
        </w:rPr>
      </w:pPr>
      <w:ins w:id="34" w:author="Unknown">
        <w:r w:rsidRPr="002A246B">
          <w:rPr>
            <w:rFonts w:asciiTheme="minorEastAsia" w:hAnsiTheme="minorEastAsia"/>
          </w:rPr>
          <w:t xml:space="preserve">list &lt;int &gt; L3 (L2 ); // </w:t>
        </w:r>
        <w:r w:rsidRPr="002A246B">
          <w:rPr>
            <w:rFonts w:asciiTheme="minorEastAsia" w:hAnsiTheme="minorEastAsia" w:hint="eastAsia"/>
          </w:rPr>
          <w:t>建一个L</w:t>
        </w:r>
        <w:r w:rsidRPr="002A246B">
          <w:rPr>
            <w:rFonts w:asciiTheme="minorEastAsia" w:hAnsiTheme="minorEastAsia"/>
          </w:rPr>
          <w:t xml:space="preserve"> 2 </w:t>
        </w:r>
        <w:r w:rsidRPr="002A246B">
          <w:rPr>
            <w:rFonts w:asciiTheme="minorEastAsia" w:hAnsiTheme="minorEastAsia" w:hint="eastAsia"/>
          </w:rPr>
          <w:t>的</w:t>
        </w:r>
        <w:r w:rsidRPr="002A246B">
          <w:rPr>
            <w:rFonts w:asciiTheme="minorEastAsia" w:hAnsiTheme="minorEastAsia"/>
          </w:rPr>
          <w:t xml:space="preserve"> copy </w:t>
        </w:r>
        <w:r w:rsidRPr="002A246B">
          <w:rPr>
            <w:rFonts w:asciiTheme="minorEastAsia" w:hAnsiTheme="minorEastAsia" w:hint="eastAsia"/>
          </w:rPr>
          <w:t>链表</w:t>
        </w:r>
      </w:ins>
    </w:p>
    <w:p w:rsidR="002A246B" w:rsidRPr="002A246B" w:rsidRDefault="002A246B" w:rsidP="002A246B">
      <w:pPr>
        <w:rPr>
          <w:ins w:id="35" w:author="Unknown"/>
          <w:rFonts w:asciiTheme="minorEastAsia" w:hAnsiTheme="minorEastAsia"/>
        </w:rPr>
      </w:pPr>
      <w:ins w:id="36" w:author="Unknown">
        <w:r w:rsidRPr="002A246B">
          <w:rPr>
            <w:rFonts w:asciiTheme="minorEastAsia" w:hAnsiTheme="minorEastAsia"/>
          </w:rPr>
          <w:t xml:space="preserve">list &lt;int &gt; L4 (L0 .begin (), L0 .end ());// </w:t>
        </w:r>
        <w:r w:rsidRPr="002A246B">
          <w:rPr>
            <w:rFonts w:asciiTheme="minorEastAsia" w:hAnsiTheme="minorEastAsia" w:hint="eastAsia"/>
          </w:rPr>
          <w:t>建一个含</w:t>
        </w:r>
        <w:r w:rsidRPr="002A246B">
          <w:rPr>
            <w:rFonts w:asciiTheme="minorEastAsia" w:hAnsiTheme="minorEastAsia"/>
          </w:rPr>
          <w:t xml:space="preserve"> L0 </w:t>
        </w:r>
        <w:r w:rsidRPr="002A246B">
          <w:rPr>
            <w:rFonts w:asciiTheme="minorEastAsia" w:hAnsiTheme="minorEastAsia" w:hint="eastAsia"/>
          </w:rPr>
          <w:t>一个区域的元素</w:t>
        </w:r>
      </w:ins>
    </w:p>
    <w:p w:rsidR="002A246B" w:rsidRPr="002A246B" w:rsidRDefault="002A246B" w:rsidP="002A246B">
      <w:pPr>
        <w:rPr>
          <w:ins w:id="37" w:author="Unknown"/>
          <w:rFonts w:asciiTheme="minorEastAsia" w:hAnsiTheme="minorEastAsia"/>
        </w:rPr>
      </w:pPr>
      <w:ins w:id="38" w:author="Unknown">
        <w:r w:rsidRPr="002A246B">
          <w:rPr>
            <w:rFonts w:asciiTheme="minorEastAsia" w:hAnsiTheme="minorEastAsia"/>
          </w:rPr>
          <w:t xml:space="preserve">2. assign() </w:t>
        </w:r>
        <w:r w:rsidRPr="002A246B">
          <w:rPr>
            <w:rFonts w:asciiTheme="minorEastAsia" w:hAnsiTheme="minorEastAsia" w:hint="eastAsia"/>
          </w:rPr>
          <w:t>分配值，有两个重载</w:t>
        </w:r>
      </w:ins>
    </w:p>
    <w:p w:rsidR="002A246B" w:rsidRPr="002A246B" w:rsidRDefault="002A246B" w:rsidP="002A246B">
      <w:pPr>
        <w:rPr>
          <w:ins w:id="39" w:author="Unknown"/>
          <w:rFonts w:asciiTheme="minorEastAsia" w:hAnsiTheme="minorEastAsia"/>
        </w:rPr>
      </w:pPr>
      <w:ins w:id="40" w:author="Unknown">
        <w:r w:rsidRPr="002A246B">
          <w:rPr>
            <w:rFonts w:asciiTheme="minorEastAsia" w:hAnsiTheme="minorEastAsia" w:hint="eastAsia"/>
          </w:rPr>
          <w:t>L1.</w:t>
        </w:r>
        <w:r w:rsidRPr="002A246B">
          <w:rPr>
            <w:rFonts w:asciiTheme="minorEastAsia" w:hAnsiTheme="minorEastAsia"/>
          </w:rPr>
          <w:t xml:space="preserve"> </w:t>
        </w:r>
        <w:proofErr w:type="gramStart"/>
        <w:r w:rsidRPr="002A246B">
          <w:rPr>
            <w:rFonts w:asciiTheme="minorEastAsia" w:hAnsiTheme="minorEastAsia"/>
          </w:rPr>
          <w:t>assign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(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4,3); // L1(3,3,3,3)</w:t>
        </w:r>
      </w:ins>
    </w:p>
    <w:p w:rsidR="002A246B" w:rsidRPr="002A246B" w:rsidRDefault="002A246B" w:rsidP="002A246B">
      <w:pPr>
        <w:rPr>
          <w:ins w:id="41" w:author="Unknown"/>
          <w:rFonts w:asciiTheme="minorEastAsia" w:hAnsiTheme="minorEastAsia"/>
        </w:rPr>
      </w:pPr>
      <w:ins w:id="42" w:author="Unknown">
        <w:r w:rsidRPr="002A246B">
          <w:rPr>
            <w:rFonts w:asciiTheme="minorEastAsia" w:hAnsiTheme="minorEastAsia" w:hint="eastAsia"/>
          </w:rPr>
          <w:t>L1.</w:t>
        </w:r>
        <w:r w:rsidRPr="002A246B">
          <w:rPr>
            <w:rFonts w:asciiTheme="minorEastAsia" w:hAnsiTheme="minorEastAsia"/>
          </w:rPr>
          <w:t xml:space="preserve"> </w:t>
        </w:r>
        <w:proofErr w:type="gramStart"/>
        <w:r w:rsidRPr="002A246B">
          <w:rPr>
            <w:rFonts w:asciiTheme="minorEastAsia" w:hAnsiTheme="minorEastAsia"/>
          </w:rPr>
          <w:t>assign(</w:t>
        </w:r>
        <w:proofErr w:type="gramEnd"/>
        <w:r w:rsidRPr="002A246B">
          <w:rPr>
            <w:rFonts w:asciiTheme="minorEastAsia" w:hAnsiTheme="minorEastAsia"/>
          </w:rPr>
          <w:t xml:space="preserve"> ++list1.beging(), list2.end()); // </w:t>
        </w:r>
        <w:r w:rsidRPr="002A246B">
          <w:rPr>
            <w:rFonts w:asciiTheme="minorEastAsia" w:hAnsiTheme="minorEastAsia" w:hint="eastAsia"/>
          </w:rPr>
          <w:t>L</w:t>
        </w:r>
        <w:r w:rsidRPr="002A246B">
          <w:rPr>
            <w:rFonts w:asciiTheme="minorEastAsia" w:hAnsiTheme="minorEastAsia"/>
          </w:rPr>
          <w:t xml:space="preserve"> 1(2,3)</w:t>
        </w:r>
      </w:ins>
    </w:p>
    <w:p w:rsidR="002A246B" w:rsidRPr="002A246B" w:rsidRDefault="002A246B" w:rsidP="002A246B">
      <w:pPr>
        <w:rPr>
          <w:ins w:id="43" w:author="Unknown"/>
          <w:rFonts w:asciiTheme="minorEastAsia" w:hAnsiTheme="minorEastAsia"/>
        </w:rPr>
      </w:pPr>
      <w:ins w:id="44" w:author="Unknown">
        <w:r w:rsidRPr="002A246B">
          <w:rPr>
            <w:rFonts w:asciiTheme="minorEastAsia" w:hAnsiTheme="minorEastAsia"/>
          </w:rPr>
          <w:t xml:space="preserve">3 </w:t>
        </w:r>
        <w:r w:rsidRPr="002A246B">
          <w:rPr>
            <w:rFonts w:asciiTheme="minorEastAsia" w:hAnsiTheme="minorEastAsia" w:hint="eastAsia"/>
          </w:rPr>
          <w:t>．</w:t>
        </w:r>
        <w:r w:rsidRPr="002A246B">
          <w:rPr>
            <w:rFonts w:asciiTheme="minorEastAsia" w:hAnsiTheme="minorEastAsia"/>
          </w:rPr>
          <w:t xml:space="preserve"> operator= </w:t>
        </w:r>
        <w:r w:rsidRPr="002A246B">
          <w:rPr>
            <w:rFonts w:asciiTheme="minorEastAsia" w:hAnsiTheme="minorEastAsia" w:hint="eastAsia"/>
          </w:rPr>
          <w:t>赋值重载运算符</w:t>
        </w:r>
      </w:ins>
    </w:p>
    <w:p w:rsidR="002A246B" w:rsidRPr="002A246B" w:rsidRDefault="002A246B" w:rsidP="002A246B">
      <w:pPr>
        <w:rPr>
          <w:ins w:id="45" w:author="Unknown"/>
          <w:rFonts w:asciiTheme="minorEastAsia" w:hAnsiTheme="minorEastAsia"/>
        </w:rPr>
      </w:pPr>
      <w:ins w:id="46" w:author="Unknown">
        <w:r w:rsidRPr="002A246B">
          <w:rPr>
            <w:rFonts w:asciiTheme="minorEastAsia" w:hAnsiTheme="minorEastAsia" w:hint="eastAsia"/>
          </w:rPr>
          <w:t>L1 = list1; // L1 (1</w:t>
        </w:r>
        <w:proofErr w:type="gramStart"/>
        <w:r w:rsidRPr="002A246B">
          <w:rPr>
            <w:rFonts w:asciiTheme="minorEastAsia" w:hAnsiTheme="minorEastAsia" w:hint="eastAsia"/>
          </w:rPr>
          <w:t>,2,3</w:t>
        </w:r>
        <w:proofErr w:type="gramEnd"/>
        <w:r w:rsidRPr="002A246B">
          <w:rPr>
            <w:rFonts w:asciiTheme="minorEastAsia" w:hAnsiTheme="minorEastAsia" w:hint="eastAsia"/>
          </w:rPr>
          <w:t>)</w:t>
        </w:r>
      </w:ins>
    </w:p>
    <w:p w:rsidR="002A246B" w:rsidRPr="002A246B" w:rsidRDefault="002A246B" w:rsidP="002A246B">
      <w:pPr>
        <w:rPr>
          <w:ins w:id="47" w:author="Unknown"/>
          <w:rFonts w:asciiTheme="minorEastAsia" w:hAnsiTheme="minorEastAsia"/>
        </w:rPr>
      </w:pPr>
      <w:ins w:id="48" w:author="Unknown">
        <w:r w:rsidRPr="002A246B">
          <w:rPr>
            <w:rFonts w:asciiTheme="minorEastAsia" w:hAnsiTheme="minorEastAsia" w:hint="eastAsia"/>
          </w:rPr>
          <w:t>4.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front()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返回第一个元素的引用</w:t>
        </w:r>
      </w:ins>
    </w:p>
    <w:p w:rsidR="002A246B" w:rsidRPr="002A246B" w:rsidRDefault="002A246B" w:rsidP="002A246B">
      <w:pPr>
        <w:rPr>
          <w:ins w:id="49" w:author="Unknown"/>
          <w:rFonts w:asciiTheme="minorEastAsia" w:hAnsiTheme="minorEastAsia"/>
        </w:rPr>
      </w:pPr>
      <w:proofErr w:type="gramStart"/>
      <w:ins w:id="50" w:author="Unknown">
        <w:r w:rsidRPr="002A246B">
          <w:rPr>
            <w:rFonts w:asciiTheme="minorEastAsia" w:hAnsiTheme="minorEastAsia" w:hint="eastAsia"/>
          </w:rPr>
          <w:t>int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nRet = list1.front() // nRet = 1</w:t>
        </w:r>
      </w:ins>
    </w:p>
    <w:p w:rsidR="002A246B" w:rsidRPr="002A246B" w:rsidRDefault="002A246B" w:rsidP="002A246B">
      <w:pPr>
        <w:rPr>
          <w:ins w:id="51" w:author="Unknown"/>
          <w:rFonts w:asciiTheme="minorEastAsia" w:hAnsiTheme="minorEastAsia"/>
        </w:rPr>
      </w:pPr>
      <w:ins w:id="52" w:author="Unknown">
        <w:r w:rsidRPr="002A246B">
          <w:rPr>
            <w:rFonts w:asciiTheme="minorEastAsia" w:hAnsiTheme="minorEastAsia" w:hint="eastAsia"/>
          </w:rPr>
          <w:t>5.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back()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返回最后</w:t>
        </w:r>
        <w:proofErr w:type="gramStart"/>
        <w:r w:rsidRPr="002A246B">
          <w:rPr>
            <w:rFonts w:asciiTheme="minorEastAsia" w:hAnsiTheme="minorEastAsia" w:hint="eastAsia"/>
          </w:rPr>
          <w:t>一</w:t>
        </w:r>
        <w:proofErr w:type="gramEnd"/>
        <w:r w:rsidRPr="002A246B">
          <w:rPr>
            <w:rFonts w:asciiTheme="minorEastAsia" w:hAnsiTheme="minorEastAsia" w:hint="eastAsia"/>
          </w:rPr>
          <w:t xml:space="preserve"> 元素的引用</w:t>
        </w:r>
      </w:ins>
    </w:p>
    <w:p w:rsidR="002A246B" w:rsidRPr="002A246B" w:rsidRDefault="002A246B" w:rsidP="002A246B">
      <w:pPr>
        <w:rPr>
          <w:ins w:id="53" w:author="Unknown"/>
          <w:rFonts w:asciiTheme="minorEastAsia" w:hAnsiTheme="minorEastAsia"/>
        </w:rPr>
      </w:pPr>
      <w:proofErr w:type="gramStart"/>
      <w:ins w:id="54" w:author="Unknown">
        <w:r w:rsidRPr="002A246B">
          <w:rPr>
            <w:rFonts w:asciiTheme="minorEastAsia" w:hAnsiTheme="minorEastAsia" w:hint="eastAsia"/>
          </w:rPr>
          <w:t>int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nRet = list1.back() // nRet = 3</w:t>
        </w:r>
      </w:ins>
    </w:p>
    <w:p w:rsidR="002A246B" w:rsidRPr="002A246B" w:rsidRDefault="002A246B" w:rsidP="002A246B">
      <w:pPr>
        <w:rPr>
          <w:ins w:id="55" w:author="Unknown"/>
          <w:rFonts w:asciiTheme="minorEastAsia" w:hAnsiTheme="minorEastAsia"/>
        </w:rPr>
      </w:pPr>
      <w:ins w:id="56" w:author="Unknown">
        <w:r w:rsidRPr="002A246B">
          <w:rPr>
            <w:rFonts w:asciiTheme="minorEastAsia" w:hAnsiTheme="minorEastAsia" w:hint="eastAsia"/>
          </w:rPr>
          <w:t>6.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begin()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返回第一个元素的指针(iterator)</w:t>
        </w:r>
      </w:ins>
    </w:p>
    <w:p w:rsidR="002A246B" w:rsidRPr="002A246B" w:rsidRDefault="002A246B" w:rsidP="002A246B">
      <w:pPr>
        <w:rPr>
          <w:ins w:id="57" w:author="Unknown"/>
          <w:rFonts w:asciiTheme="minorEastAsia" w:hAnsiTheme="minorEastAsia"/>
        </w:rPr>
      </w:pPr>
      <w:proofErr w:type="gramStart"/>
      <w:ins w:id="58" w:author="Unknown">
        <w:r w:rsidRPr="002A246B">
          <w:rPr>
            <w:rFonts w:asciiTheme="minorEastAsia" w:hAnsiTheme="minorEastAsia" w:hint="eastAsia"/>
          </w:rPr>
          <w:t>it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= list1.begin(); // *it = 1</w:t>
        </w:r>
      </w:ins>
    </w:p>
    <w:p w:rsidR="002A246B" w:rsidRPr="002A246B" w:rsidRDefault="002A246B" w:rsidP="002A246B">
      <w:pPr>
        <w:rPr>
          <w:ins w:id="59" w:author="Unknown"/>
          <w:rFonts w:asciiTheme="minorEastAsia" w:hAnsiTheme="minorEastAsia"/>
        </w:rPr>
      </w:pPr>
      <w:ins w:id="60" w:author="Unknown">
        <w:r w:rsidRPr="002A246B">
          <w:rPr>
            <w:rFonts w:asciiTheme="minorEastAsia" w:hAnsiTheme="minorEastAsia" w:hint="eastAsia"/>
          </w:rPr>
          <w:t>7.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end()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返回最后一个元素的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下一位置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的指针(list 为空时end()=begin())</w:t>
        </w:r>
      </w:ins>
    </w:p>
    <w:p w:rsidR="002A246B" w:rsidRPr="002A246B" w:rsidRDefault="002A246B" w:rsidP="002A246B">
      <w:pPr>
        <w:rPr>
          <w:ins w:id="61" w:author="Unknown"/>
          <w:rFonts w:asciiTheme="minorEastAsia" w:hAnsiTheme="minorEastAsia"/>
        </w:rPr>
      </w:pPr>
      <w:proofErr w:type="gramStart"/>
      <w:ins w:id="62" w:author="Unknown">
        <w:r w:rsidRPr="002A246B">
          <w:rPr>
            <w:rFonts w:asciiTheme="minorEastAsia" w:hAnsiTheme="minorEastAsia" w:hint="eastAsia"/>
          </w:rPr>
          <w:t>it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= list1.end();</w:t>
        </w:r>
      </w:ins>
    </w:p>
    <w:p w:rsidR="002A246B" w:rsidRPr="002A246B" w:rsidRDefault="002A246B" w:rsidP="002A246B">
      <w:pPr>
        <w:rPr>
          <w:ins w:id="63" w:author="Unknown"/>
          <w:rFonts w:asciiTheme="minorEastAsia" w:hAnsiTheme="minorEastAsia"/>
        </w:rPr>
      </w:pPr>
      <w:ins w:id="64" w:author="Unknown">
        <w:r w:rsidRPr="002A246B">
          <w:rPr>
            <w:rFonts w:asciiTheme="minorEastAsia" w:hAnsiTheme="minorEastAsia" w:hint="eastAsia"/>
          </w:rPr>
          <w:t>--it; // *it = 3</w:t>
        </w:r>
      </w:ins>
    </w:p>
    <w:p w:rsidR="002A246B" w:rsidRPr="002A246B" w:rsidRDefault="002A246B" w:rsidP="002A246B">
      <w:pPr>
        <w:rPr>
          <w:ins w:id="65" w:author="Unknown"/>
          <w:rFonts w:asciiTheme="minorEastAsia" w:hAnsiTheme="minorEastAsia"/>
        </w:rPr>
      </w:pPr>
      <w:ins w:id="66" w:author="Unknown">
        <w:r w:rsidRPr="002A246B">
          <w:rPr>
            <w:rFonts w:asciiTheme="minorEastAsia" w:hAnsiTheme="minorEastAsia" w:hint="eastAsia"/>
          </w:rPr>
          <w:t>8.rbegin()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返回链表最后</w:t>
        </w:r>
        <w:proofErr w:type="gramStart"/>
        <w:r w:rsidRPr="002A246B">
          <w:rPr>
            <w:rFonts w:asciiTheme="minorEastAsia" w:hAnsiTheme="minorEastAsia" w:hint="eastAsia"/>
          </w:rPr>
          <w:t>一</w:t>
        </w:r>
        <w:proofErr w:type="gramEnd"/>
        <w:r w:rsidRPr="002A246B">
          <w:rPr>
            <w:rFonts w:asciiTheme="minorEastAsia" w:hAnsiTheme="minorEastAsia" w:hint="eastAsia"/>
          </w:rPr>
          <w:t xml:space="preserve"> 元素的后向指针(reverse_iterator or const)</w:t>
        </w:r>
      </w:ins>
    </w:p>
    <w:p w:rsidR="002A246B" w:rsidRPr="002A246B" w:rsidRDefault="002A246B" w:rsidP="002A246B">
      <w:pPr>
        <w:rPr>
          <w:ins w:id="67" w:author="Unknown"/>
          <w:rFonts w:asciiTheme="minorEastAsia" w:hAnsiTheme="minorEastAsia"/>
        </w:rPr>
      </w:pPr>
      <w:proofErr w:type="gramStart"/>
      <w:ins w:id="68" w:author="Unknown">
        <w:r w:rsidRPr="002A246B">
          <w:rPr>
            <w:rFonts w:asciiTheme="minorEastAsia" w:hAnsiTheme="minorEastAsia"/>
          </w:rPr>
          <w:t>list</w:t>
        </w:r>
        <w:proofErr w:type="gramEnd"/>
        <w:r w:rsidRPr="002A246B">
          <w:rPr>
            <w:rFonts w:asciiTheme="minorEastAsia" w:hAnsiTheme="minorEastAsia"/>
          </w:rPr>
          <w:t xml:space="preserve"> &lt;int &gt;::reverse_iterator it = list1 .rbegin (); // *it = 3</w:t>
        </w:r>
      </w:ins>
    </w:p>
    <w:p w:rsidR="002A246B" w:rsidRPr="002A246B" w:rsidRDefault="002A246B" w:rsidP="002A246B">
      <w:pPr>
        <w:rPr>
          <w:ins w:id="69" w:author="Unknown"/>
          <w:rFonts w:asciiTheme="minorEastAsia" w:hAnsiTheme="minorEastAsia"/>
        </w:rPr>
      </w:pPr>
      <w:ins w:id="70" w:author="Unknown">
        <w:r w:rsidRPr="002A246B">
          <w:rPr>
            <w:rFonts w:asciiTheme="minorEastAsia" w:hAnsiTheme="minorEastAsia" w:hint="eastAsia"/>
          </w:rPr>
          <w:t>9.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rend()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返回链表第一元素的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下一位置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的后向指针</w:t>
        </w:r>
      </w:ins>
    </w:p>
    <w:p w:rsidR="002A246B" w:rsidRPr="002A246B" w:rsidRDefault="002A246B" w:rsidP="002A246B">
      <w:pPr>
        <w:rPr>
          <w:ins w:id="71" w:author="Unknown"/>
          <w:rFonts w:asciiTheme="minorEastAsia" w:hAnsiTheme="minorEastAsia"/>
        </w:rPr>
      </w:pPr>
      <w:proofErr w:type="gramStart"/>
      <w:ins w:id="72" w:author="Unknown">
        <w:r w:rsidRPr="002A246B">
          <w:rPr>
            <w:rFonts w:asciiTheme="minorEastAsia" w:hAnsiTheme="minorEastAsia" w:hint="eastAsia"/>
          </w:rPr>
          <w:t>list</w:t>
        </w:r>
        <w:proofErr w:type="gramEnd"/>
        <w:r w:rsidRPr="002A246B">
          <w:rPr>
            <w:rFonts w:asciiTheme="minorEastAsia" w:hAnsiTheme="minorEastAsia" w:hint="eastAsia"/>
          </w:rPr>
          <w:t>&lt;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int&gt;::reverse_iterator it =</w:t>
        </w:r>
        <w:r w:rsidRPr="002A246B">
          <w:rPr>
            <w:rFonts w:asciiTheme="minorEastAsia" w:hAnsiTheme="minorEastAsia"/>
          </w:rPr>
          <w:t xml:space="preserve"> list1 </w:t>
        </w:r>
        <w:r w:rsidRPr="002A246B">
          <w:rPr>
            <w:rFonts w:asciiTheme="minorEastAsia" w:hAnsiTheme="minorEastAsia" w:hint="eastAsia"/>
          </w:rPr>
          <w:t>.rend(); // *(--riter) = 1</w:t>
        </w:r>
      </w:ins>
    </w:p>
    <w:p w:rsidR="002A246B" w:rsidRPr="002A246B" w:rsidRDefault="002A246B" w:rsidP="002A246B">
      <w:pPr>
        <w:rPr>
          <w:ins w:id="73" w:author="Unknown"/>
          <w:rFonts w:asciiTheme="minorEastAsia" w:hAnsiTheme="minorEastAsia"/>
        </w:rPr>
      </w:pPr>
      <w:ins w:id="74" w:author="Unknown">
        <w:r w:rsidRPr="002A246B">
          <w:rPr>
            <w:rFonts w:asciiTheme="minorEastAsia" w:hAnsiTheme="minorEastAsia" w:hint="eastAsia"/>
          </w:rPr>
          <w:t>10.push_back()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增加</w:t>
        </w:r>
        <w:proofErr w:type="gramStart"/>
        <w:r w:rsidRPr="002A246B">
          <w:rPr>
            <w:rFonts w:asciiTheme="minorEastAsia" w:hAnsiTheme="minorEastAsia" w:hint="eastAsia"/>
          </w:rPr>
          <w:t>一</w:t>
        </w:r>
        <w:proofErr w:type="gramEnd"/>
        <w:r w:rsidRPr="002A246B">
          <w:rPr>
            <w:rFonts w:asciiTheme="minorEastAsia" w:hAnsiTheme="minorEastAsia" w:hint="eastAsia"/>
          </w:rPr>
          <w:t xml:space="preserve"> 元素到链表尾</w:t>
        </w:r>
      </w:ins>
    </w:p>
    <w:p w:rsidR="002A246B" w:rsidRPr="002A246B" w:rsidRDefault="002A246B" w:rsidP="002A246B">
      <w:pPr>
        <w:rPr>
          <w:ins w:id="75" w:author="Unknown"/>
          <w:rFonts w:asciiTheme="minorEastAsia" w:hAnsiTheme="minorEastAsia"/>
        </w:rPr>
      </w:pPr>
      <w:ins w:id="76" w:author="Unknown">
        <w:r w:rsidRPr="002A246B">
          <w:rPr>
            <w:rFonts w:asciiTheme="minorEastAsia" w:hAnsiTheme="minorEastAsia" w:hint="eastAsia"/>
          </w:rPr>
          <w:t>list1.push_</w:t>
        </w:r>
        <w:proofErr w:type="gramStart"/>
        <w:r w:rsidRPr="002A246B">
          <w:rPr>
            <w:rFonts w:asciiTheme="minorEastAsia" w:hAnsiTheme="minorEastAsia" w:hint="eastAsia"/>
          </w:rPr>
          <w:t>back(</w:t>
        </w:r>
        <w:proofErr w:type="gramEnd"/>
        <w:r w:rsidRPr="002A246B">
          <w:rPr>
            <w:rFonts w:asciiTheme="minorEastAsia" w:hAnsiTheme="minorEastAsia" w:hint="eastAsia"/>
          </w:rPr>
          <w:t xml:space="preserve"> 4) // list1(1,2,3,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4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)</w:t>
        </w:r>
      </w:ins>
    </w:p>
    <w:p w:rsidR="002A246B" w:rsidRPr="002A246B" w:rsidRDefault="002A246B" w:rsidP="002A246B">
      <w:pPr>
        <w:rPr>
          <w:ins w:id="77" w:author="Unknown"/>
          <w:rFonts w:asciiTheme="minorEastAsia" w:hAnsiTheme="minorEastAsia"/>
        </w:rPr>
      </w:pPr>
      <w:ins w:id="78" w:author="Unknown">
        <w:r w:rsidRPr="002A246B">
          <w:rPr>
            <w:rFonts w:asciiTheme="minorEastAsia" w:hAnsiTheme="minorEastAsia" w:hint="eastAsia"/>
          </w:rPr>
          <w:br/>
        </w:r>
      </w:ins>
    </w:p>
    <w:p w:rsidR="002A246B" w:rsidRPr="002A246B" w:rsidRDefault="002A246B" w:rsidP="002A246B">
      <w:pPr>
        <w:rPr>
          <w:ins w:id="79" w:author="Unknown"/>
          <w:rFonts w:asciiTheme="minorEastAsia" w:hAnsiTheme="minorEastAsia"/>
        </w:rPr>
      </w:pPr>
      <w:ins w:id="80" w:author="Unknown">
        <w:r w:rsidRPr="002A246B">
          <w:rPr>
            <w:rFonts w:asciiTheme="minorEastAsia" w:hAnsiTheme="minorEastAsia" w:hint="eastAsia"/>
          </w:rPr>
          <w:t>11.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push_front()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增加</w:t>
        </w:r>
        <w:proofErr w:type="gramStart"/>
        <w:r w:rsidRPr="002A246B">
          <w:rPr>
            <w:rFonts w:asciiTheme="minorEastAsia" w:hAnsiTheme="minorEastAsia" w:hint="eastAsia"/>
          </w:rPr>
          <w:t>一</w:t>
        </w:r>
        <w:proofErr w:type="gramEnd"/>
        <w:r w:rsidRPr="002A246B">
          <w:rPr>
            <w:rFonts w:asciiTheme="minorEastAsia" w:hAnsiTheme="minorEastAsia" w:hint="eastAsia"/>
          </w:rPr>
          <w:t xml:space="preserve"> 元素到链表头</w:t>
        </w:r>
      </w:ins>
    </w:p>
    <w:p w:rsidR="002A246B" w:rsidRPr="002A246B" w:rsidRDefault="002A246B" w:rsidP="002A246B">
      <w:pPr>
        <w:rPr>
          <w:ins w:id="81" w:author="Unknown"/>
          <w:rFonts w:asciiTheme="minorEastAsia" w:hAnsiTheme="minorEastAsia"/>
        </w:rPr>
      </w:pPr>
      <w:ins w:id="82" w:author="Unknown">
        <w:r w:rsidRPr="002A246B">
          <w:rPr>
            <w:rFonts w:asciiTheme="minorEastAsia" w:hAnsiTheme="minorEastAsia" w:hint="eastAsia"/>
          </w:rPr>
          <w:t>list1.push_</w:t>
        </w:r>
        <w:proofErr w:type="gramStart"/>
        <w:r w:rsidRPr="002A246B">
          <w:rPr>
            <w:rFonts w:asciiTheme="minorEastAsia" w:hAnsiTheme="minorEastAsia" w:hint="eastAsia"/>
          </w:rPr>
          <w:t>front(</w:t>
        </w:r>
        <w:proofErr w:type="gramEnd"/>
        <w:r w:rsidRPr="002A246B">
          <w:rPr>
            <w:rFonts w:asciiTheme="minorEastAsia" w:hAnsiTheme="minorEastAsia" w:hint="eastAsia"/>
          </w:rPr>
          <w:t xml:space="preserve"> 4) // list1(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4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,1,2,3)</w:t>
        </w:r>
      </w:ins>
    </w:p>
    <w:p w:rsidR="002A246B" w:rsidRPr="002A246B" w:rsidRDefault="002A246B" w:rsidP="002A246B">
      <w:pPr>
        <w:rPr>
          <w:ins w:id="83" w:author="Unknown"/>
          <w:rFonts w:asciiTheme="minorEastAsia" w:hAnsiTheme="minorEastAsia"/>
        </w:rPr>
      </w:pPr>
      <w:ins w:id="84" w:author="Unknown">
        <w:r w:rsidRPr="002A246B">
          <w:rPr>
            <w:rFonts w:asciiTheme="minorEastAsia" w:hAnsiTheme="minorEastAsia" w:hint="eastAsia"/>
          </w:rPr>
          <w:t>12.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pop_back()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删除链表尾的一个元素</w:t>
        </w:r>
      </w:ins>
    </w:p>
    <w:p w:rsidR="002A246B" w:rsidRPr="002A246B" w:rsidRDefault="002A246B" w:rsidP="002A246B">
      <w:pPr>
        <w:rPr>
          <w:ins w:id="85" w:author="Unknown"/>
          <w:rFonts w:asciiTheme="minorEastAsia" w:hAnsiTheme="minorEastAsia"/>
        </w:rPr>
      </w:pPr>
      <w:ins w:id="86" w:author="Unknown">
        <w:r w:rsidRPr="002A246B">
          <w:rPr>
            <w:rFonts w:asciiTheme="minorEastAsia" w:hAnsiTheme="minorEastAsia" w:hint="eastAsia"/>
          </w:rPr>
          <w:t>list1.pop_</w:t>
        </w:r>
        <w:proofErr w:type="gramStart"/>
        <w:r w:rsidRPr="002A246B">
          <w:rPr>
            <w:rFonts w:asciiTheme="minorEastAsia" w:hAnsiTheme="minorEastAsia" w:hint="eastAsia"/>
          </w:rPr>
          <w:t>back(</w:t>
        </w:r>
        <w:proofErr w:type="gramEnd"/>
        <w:r w:rsidRPr="002A246B">
          <w:rPr>
            <w:rFonts w:asciiTheme="minorEastAsia" w:hAnsiTheme="minorEastAsia" w:hint="eastAsia"/>
          </w:rPr>
          <w:t xml:space="preserve"> ) // list1(1,2)</w:t>
        </w:r>
      </w:ins>
    </w:p>
    <w:p w:rsidR="002A246B" w:rsidRPr="002A246B" w:rsidRDefault="002A246B" w:rsidP="002A246B">
      <w:pPr>
        <w:rPr>
          <w:ins w:id="87" w:author="Unknown"/>
          <w:rFonts w:asciiTheme="minorEastAsia" w:hAnsiTheme="minorEastAsia"/>
        </w:rPr>
      </w:pPr>
      <w:ins w:id="88" w:author="Unknown">
        <w:r w:rsidRPr="002A246B">
          <w:rPr>
            <w:rFonts w:asciiTheme="minorEastAsia" w:hAnsiTheme="minorEastAsia" w:hint="eastAsia"/>
          </w:rPr>
          <w:t>13.pop_front()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删除</w:t>
        </w:r>
        <w:proofErr w:type="gramStart"/>
        <w:r w:rsidRPr="002A246B">
          <w:rPr>
            <w:rFonts w:asciiTheme="minorEastAsia" w:hAnsiTheme="minorEastAsia" w:hint="eastAsia"/>
          </w:rPr>
          <w:t>链表头</w:t>
        </w:r>
        <w:proofErr w:type="gramEnd"/>
        <w:r w:rsidRPr="002A246B">
          <w:rPr>
            <w:rFonts w:asciiTheme="minorEastAsia" w:hAnsiTheme="minorEastAsia" w:hint="eastAsia"/>
          </w:rPr>
          <w:t xml:space="preserve"> 的</w:t>
        </w:r>
        <w:proofErr w:type="gramStart"/>
        <w:r w:rsidRPr="002A246B">
          <w:rPr>
            <w:rFonts w:asciiTheme="minorEastAsia" w:hAnsiTheme="minorEastAsia" w:hint="eastAsia"/>
          </w:rPr>
          <w:t>一</w:t>
        </w:r>
        <w:proofErr w:type="gramEnd"/>
        <w:r w:rsidRPr="002A246B">
          <w:rPr>
            <w:rFonts w:asciiTheme="minorEastAsia" w:hAnsiTheme="minorEastAsia" w:hint="eastAsia"/>
          </w:rPr>
          <w:t xml:space="preserve"> 元素</w:t>
        </w:r>
      </w:ins>
    </w:p>
    <w:p w:rsidR="002A246B" w:rsidRPr="002A246B" w:rsidRDefault="002A246B" w:rsidP="002A246B">
      <w:pPr>
        <w:rPr>
          <w:ins w:id="89" w:author="Unknown"/>
          <w:rFonts w:asciiTheme="minorEastAsia" w:hAnsiTheme="minorEastAsia"/>
        </w:rPr>
      </w:pPr>
      <w:ins w:id="90" w:author="Unknown">
        <w:r w:rsidRPr="002A246B">
          <w:rPr>
            <w:rFonts w:asciiTheme="minorEastAsia" w:hAnsiTheme="minorEastAsia" w:hint="eastAsia"/>
          </w:rPr>
          <w:t>list1.pop_front()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 xml:space="preserve">　 // list1(2,3)</w:t>
        </w:r>
      </w:ins>
    </w:p>
    <w:p w:rsidR="002A246B" w:rsidRPr="002A246B" w:rsidRDefault="002A246B" w:rsidP="002A246B">
      <w:pPr>
        <w:rPr>
          <w:ins w:id="91" w:author="Unknown"/>
          <w:rFonts w:asciiTheme="minorEastAsia" w:hAnsiTheme="minorEastAsia"/>
        </w:rPr>
      </w:pPr>
      <w:ins w:id="92" w:author="Unknown">
        <w:r w:rsidRPr="002A246B">
          <w:rPr>
            <w:rFonts w:asciiTheme="minorEastAsia" w:hAnsiTheme="minorEastAsia" w:hint="eastAsia"/>
          </w:rPr>
          <w:t>14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．clear() 删除所有元素</w:t>
        </w:r>
      </w:ins>
    </w:p>
    <w:p w:rsidR="002A246B" w:rsidRPr="002A246B" w:rsidRDefault="002A246B" w:rsidP="002A246B">
      <w:pPr>
        <w:rPr>
          <w:ins w:id="93" w:author="Unknown"/>
          <w:rFonts w:asciiTheme="minorEastAsia" w:hAnsiTheme="minorEastAsia"/>
        </w:rPr>
      </w:pPr>
      <w:ins w:id="94" w:author="Unknown">
        <w:r w:rsidRPr="002A246B">
          <w:rPr>
            <w:rFonts w:asciiTheme="minorEastAsia" w:hAnsiTheme="minorEastAsia" w:hint="eastAsia"/>
          </w:rPr>
          <w:t>list1.clear(); // list1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空了,list1.size() = ０</w:t>
        </w:r>
      </w:ins>
    </w:p>
    <w:p w:rsidR="002A246B" w:rsidRPr="002A246B" w:rsidRDefault="002A246B" w:rsidP="002A246B">
      <w:pPr>
        <w:rPr>
          <w:ins w:id="95" w:author="Unknown"/>
          <w:rFonts w:asciiTheme="minorEastAsia" w:hAnsiTheme="minorEastAsia"/>
        </w:rPr>
      </w:pPr>
      <w:ins w:id="96" w:author="Unknown">
        <w:r w:rsidRPr="002A246B">
          <w:rPr>
            <w:rFonts w:asciiTheme="minorEastAsia" w:hAnsiTheme="minorEastAsia" w:hint="eastAsia"/>
          </w:rPr>
          <w:t>15.erase()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删除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一个元素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或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一个区域的元素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(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两个重载函数)</w:t>
        </w:r>
      </w:ins>
    </w:p>
    <w:p w:rsidR="002A246B" w:rsidRPr="002A246B" w:rsidRDefault="002A246B" w:rsidP="002A246B">
      <w:pPr>
        <w:rPr>
          <w:ins w:id="97" w:author="Unknown"/>
          <w:rFonts w:asciiTheme="minorEastAsia" w:hAnsiTheme="minorEastAsia"/>
        </w:rPr>
      </w:pPr>
      <w:proofErr w:type="gramStart"/>
      <w:ins w:id="98" w:author="Unknown">
        <w:r w:rsidRPr="002A246B">
          <w:rPr>
            <w:rFonts w:asciiTheme="minorEastAsia" w:hAnsiTheme="minorEastAsia" w:hint="eastAsia"/>
          </w:rPr>
          <w:t>list1.erase(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list1.begin()); // list1(2,3)</w:t>
        </w:r>
      </w:ins>
    </w:p>
    <w:p w:rsidR="002A246B" w:rsidRPr="002A246B" w:rsidRDefault="002A246B" w:rsidP="002A246B">
      <w:pPr>
        <w:rPr>
          <w:ins w:id="99" w:author="Unknown"/>
          <w:rFonts w:asciiTheme="minorEastAsia" w:hAnsiTheme="minorEastAsia"/>
        </w:rPr>
      </w:pPr>
      <w:proofErr w:type="gramStart"/>
      <w:ins w:id="100" w:author="Unknown">
        <w:r w:rsidRPr="002A246B">
          <w:rPr>
            <w:rFonts w:asciiTheme="minorEastAsia" w:hAnsiTheme="minorEastAsia" w:hint="eastAsia"/>
          </w:rPr>
          <w:t>list1.erase(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++list1.begin(),list1.end()); // list1(1)</w:t>
        </w:r>
      </w:ins>
    </w:p>
    <w:p w:rsidR="002A246B" w:rsidRPr="002A246B" w:rsidRDefault="002A246B" w:rsidP="002A246B">
      <w:pPr>
        <w:rPr>
          <w:ins w:id="101" w:author="Unknown"/>
          <w:rFonts w:asciiTheme="minorEastAsia" w:hAnsiTheme="minorEastAsia"/>
        </w:rPr>
      </w:pPr>
      <w:ins w:id="102" w:author="Unknown">
        <w:r w:rsidRPr="002A246B">
          <w:rPr>
            <w:rFonts w:asciiTheme="minorEastAsia" w:hAnsiTheme="minorEastAsia" w:hint="eastAsia"/>
          </w:rPr>
          <w:t>16.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remove()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删除链表中</w:t>
        </w:r>
        <w:proofErr w:type="gramStart"/>
        <w:r w:rsidRPr="002A246B">
          <w:rPr>
            <w:rFonts w:asciiTheme="minorEastAsia" w:hAnsiTheme="minorEastAsia" w:hint="eastAsia"/>
          </w:rPr>
          <w:t>匹配值</w:t>
        </w:r>
        <w:proofErr w:type="gramEnd"/>
        <w:r w:rsidRPr="002A246B">
          <w:rPr>
            <w:rFonts w:asciiTheme="minorEastAsia" w:hAnsiTheme="minorEastAsia" w:hint="eastAsia"/>
          </w:rPr>
          <w:t xml:space="preserve"> 的元素( 匹配元素全部删除)</w:t>
        </w:r>
      </w:ins>
    </w:p>
    <w:p w:rsidR="002A246B" w:rsidRPr="002A246B" w:rsidRDefault="002A246B" w:rsidP="002A246B">
      <w:pPr>
        <w:rPr>
          <w:ins w:id="103" w:author="Unknown"/>
          <w:rFonts w:asciiTheme="minorEastAsia" w:hAnsiTheme="minorEastAsia"/>
        </w:rPr>
      </w:pPr>
      <w:ins w:id="104" w:author="Unknown">
        <w:r w:rsidRPr="002A246B">
          <w:rPr>
            <w:rFonts w:asciiTheme="minorEastAsia" w:hAnsiTheme="minorEastAsia" w:hint="eastAsia"/>
          </w:rPr>
          <w:t>list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对象L1(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4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,3,5,1,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4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)</w:t>
        </w:r>
      </w:ins>
    </w:p>
    <w:p w:rsidR="002A246B" w:rsidRPr="002A246B" w:rsidRDefault="002A246B" w:rsidP="002A246B">
      <w:pPr>
        <w:rPr>
          <w:ins w:id="105" w:author="Unknown"/>
          <w:rFonts w:asciiTheme="minorEastAsia" w:hAnsiTheme="minorEastAsia"/>
        </w:rPr>
      </w:pPr>
      <w:proofErr w:type="gramStart"/>
      <w:ins w:id="106" w:author="Unknown">
        <w:r w:rsidRPr="002A246B">
          <w:rPr>
            <w:rFonts w:asciiTheme="minorEastAsia" w:hAnsiTheme="minorEastAsia" w:hint="eastAsia"/>
          </w:rPr>
          <w:t>L1.remove(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4); // L1(3,5,1);</w:t>
        </w:r>
      </w:ins>
    </w:p>
    <w:p w:rsidR="002A246B" w:rsidRPr="002A246B" w:rsidRDefault="002A246B" w:rsidP="002A246B">
      <w:pPr>
        <w:rPr>
          <w:ins w:id="107" w:author="Unknown"/>
          <w:rFonts w:asciiTheme="minorEastAsia" w:hAnsiTheme="minorEastAsia"/>
        </w:rPr>
      </w:pPr>
      <w:ins w:id="108" w:author="Unknown">
        <w:r w:rsidRPr="002A246B">
          <w:rPr>
            <w:rFonts w:asciiTheme="minorEastAsia" w:hAnsiTheme="minorEastAsia" w:hint="eastAsia"/>
          </w:rPr>
          <w:t>17.remove_if()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删除条件满足的元素( 遍历一次链表) ，参数为自定义的回调函数</w:t>
        </w:r>
      </w:ins>
    </w:p>
    <w:p w:rsidR="002A246B" w:rsidRPr="002A246B" w:rsidRDefault="002A246B" w:rsidP="002A246B">
      <w:pPr>
        <w:rPr>
          <w:ins w:id="109" w:author="Unknown"/>
          <w:rFonts w:asciiTheme="minorEastAsia" w:hAnsiTheme="minorEastAsia"/>
        </w:rPr>
      </w:pPr>
      <w:ins w:id="110" w:author="Unknown">
        <w:r w:rsidRPr="002A246B">
          <w:rPr>
            <w:rFonts w:asciiTheme="minorEastAsia" w:hAnsiTheme="minorEastAsia" w:hint="eastAsia"/>
          </w:rPr>
          <w:t>//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小于2 的值删除</w:t>
        </w:r>
      </w:ins>
    </w:p>
    <w:p w:rsidR="002A246B" w:rsidRPr="002A246B" w:rsidRDefault="002A246B" w:rsidP="002A246B">
      <w:pPr>
        <w:rPr>
          <w:ins w:id="111" w:author="Unknown"/>
          <w:rFonts w:asciiTheme="minorEastAsia" w:hAnsiTheme="minorEastAsia"/>
        </w:rPr>
      </w:pPr>
      <w:proofErr w:type="gramStart"/>
      <w:ins w:id="112" w:author="Unknown">
        <w:r w:rsidRPr="002A246B">
          <w:rPr>
            <w:rFonts w:asciiTheme="minorEastAsia" w:hAnsiTheme="minorEastAsia"/>
          </w:rPr>
          <w:t>bool</w:t>
        </w:r>
        <w:proofErr w:type="gramEnd"/>
        <w:r w:rsidRPr="002A246B">
          <w:rPr>
            <w:rFonts w:asciiTheme="minorEastAsia" w:hAnsiTheme="minorEastAsia"/>
          </w:rPr>
          <w:t xml:space="preserve"> myFun (const int &amp; value ) { return (value &lt; 2); }</w:t>
        </w:r>
      </w:ins>
    </w:p>
    <w:p w:rsidR="002A246B" w:rsidRPr="002A246B" w:rsidRDefault="002A246B" w:rsidP="002A246B">
      <w:pPr>
        <w:rPr>
          <w:ins w:id="113" w:author="Unknown"/>
          <w:rFonts w:asciiTheme="minorEastAsia" w:hAnsiTheme="minorEastAsia"/>
        </w:rPr>
      </w:pPr>
      <w:ins w:id="114" w:author="Unknown">
        <w:r w:rsidRPr="002A246B">
          <w:rPr>
            <w:rFonts w:asciiTheme="minorEastAsia" w:hAnsiTheme="minorEastAsia" w:hint="eastAsia"/>
          </w:rPr>
          <w:t>list1.remove_if(</w:t>
        </w:r>
        <w:r w:rsidRPr="002A246B">
          <w:rPr>
            <w:rFonts w:asciiTheme="minorEastAsia" w:hAnsiTheme="minorEastAsia"/>
          </w:rPr>
          <w:t xml:space="preserve"> myFun </w:t>
        </w:r>
        <w:r w:rsidRPr="002A246B">
          <w:rPr>
            <w:rFonts w:asciiTheme="minorEastAsia" w:hAnsiTheme="minorEastAsia" w:hint="eastAsia"/>
          </w:rPr>
          <w:t>); // list1(3)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 xml:space="preserve">　</w:t>
        </w:r>
      </w:ins>
    </w:p>
    <w:p w:rsidR="002A246B" w:rsidRPr="002A246B" w:rsidRDefault="002A246B" w:rsidP="002A246B">
      <w:pPr>
        <w:rPr>
          <w:ins w:id="115" w:author="Unknown"/>
          <w:rFonts w:asciiTheme="minorEastAsia" w:hAnsiTheme="minorEastAsia"/>
        </w:rPr>
      </w:pPr>
      <w:ins w:id="116" w:author="Unknown">
        <w:r w:rsidRPr="002A246B">
          <w:rPr>
            <w:rFonts w:asciiTheme="minorEastAsia" w:hAnsiTheme="minorEastAsia" w:hint="eastAsia"/>
          </w:rPr>
          <w:t>18.empty()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判断是否链表为空</w:t>
        </w:r>
      </w:ins>
    </w:p>
    <w:p w:rsidR="002A246B" w:rsidRPr="002A246B" w:rsidRDefault="002A246B" w:rsidP="002A246B">
      <w:pPr>
        <w:rPr>
          <w:ins w:id="117" w:author="Unknown"/>
          <w:rFonts w:asciiTheme="minorEastAsia" w:hAnsiTheme="minorEastAsia"/>
        </w:rPr>
      </w:pPr>
      <w:ins w:id="118" w:author="Unknown">
        <w:r w:rsidRPr="002A246B">
          <w:rPr>
            <w:rFonts w:asciiTheme="minorEastAsia" w:hAnsiTheme="minorEastAsia" w:hint="eastAsia"/>
          </w:rPr>
          <w:t>bool bRet = L1.empty(); //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若L1 为空，bRet = true ，否则bRet = false 。</w:t>
        </w:r>
      </w:ins>
    </w:p>
    <w:p w:rsidR="002A246B" w:rsidRPr="002A246B" w:rsidRDefault="002A246B" w:rsidP="002A246B">
      <w:pPr>
        <w:rPr>
          <w:ins w:id="119" w:author="Unknown"/>
          <w:rFonts w:asciiTheme="minorEastAsia" w:hAnsiTheme="minorEastAsia"/>
        </w:rPr>
      </w:pPr>
      <w:ins w:id="120" w:author="Unknown">
        <w:r w:rsidRPr="002A246B">
          <w:rPr>
            <w:rFonts w:asciiTheme="minorEastAsia" w:hAnsiTheme="minorEastAsia" w:hint="eastAsia"/>
          </w:rPr>
          <w:t>19.max_size()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返回链表最大可能长度</w:t>
        </w:r>
      </w:ins>
    </w:p>
    <w:p w:rsidR="002A246B" w:rsidRPr="002A246B" w:rsidRDefault="002A246B" w:rsidP="002A246B">
      <w:pPr>
        <w:rPr>
          <w:ins w:id="121" w:author="Unknown"/>
          <w:rFonts w:asciiTheme="minorEastAsia" w:hAnsiTheme="minorEastAsia"/>
        </w:rPr>
      </w:pPr>
      <w:proofErr w:type="gramStart"/>
      <w:ins w:id="122" w:author="Unknown">
        <w:r w:rsidRPr="002A246B">
          <w:rPr>
            <w:rFonts w:asciiTheme="minorEastAsia" w:hAnsiTheme="minorEastAsia"/>
          </w:rPr>
          <w:t>list</w:t>
        </w:r>
        <w:proofErr w:type="gramEnd"/>
        <w:r w:rsidRPr="002A246B">
          <w:rPr>
            <w:rFonts w:asciiTheme="minorEastAsia" w:hAnsiTheme="minorEastAsia"/>
          </w:rPr>
          <w:t xml:space="preserve"> &lt;int &gt;::size_type nMax = list1 .max_size ();// nMax = </w:t>
        </w:r>
        <w:r w:rsidRPr="002A246B">
          <w:rPr>
            <w:rFonts w:asciiTheme="minorEastAsia" w:hAnsiTheme="minorEastAsia" w:hint="eastAsia"/>
          </w:rPr>
          <w:t>1073741823</w:t>
        </w:r>
      </w:ins>
    </w:p>
    <w:p w:rsidR="002A246B" w:rsidRPr="002A246B" w:rsidRDefault="002A246B" w:rsidP="002A246B">
      <w:pPr>
        <w:rPr>
          <w:ins w:id="123" w:author="Unknown"/>
          <w:rFonts w:asciiTheme="minorEastAsia" w:hAnsiTheme="minorEastAsia"/>
        </w:rPr>
      </w:pPr>
      <w:ins w:id="124" w:author="Unknown">
        <w:r w:rsidRPr="002A246B">
          <w:rPr>
            <w:rFonts w:asciiTheme="minorEastAsia" w:hAnsiTheme="minorEastAsia" w:hint="eastAsia"/>
          </w:rPr>
          <w:t>20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．size() 返回链表中元素个数</w:t>
        </w:r>
      </w:ins>
    </w:p>
    <w:p w:rsidR="002A246B" w:rsidRPr="002A246B" w:rsidRDefault="002A246B" w:rsidP="002A246B">
      <w:pPr>
        <w:rPr>
          <w:ins w:id="125" w:author="Unknown"/>
          <w:rFonts w:asciiTheme="minorEastAsia" w:hAnsiTheme="minorEastAsia"/>
        </w:rPr>
      </w:pPr>
      <w:proofErr w:type="gramStart"/>
      <w:ins w:id="126" w:author="Unknown">
        <w:r w:rsidRPr="002A246B">
          <w:rPr>
            <w:rFonts w:asciiTheme="minorEastAsia" w:hAnsiTheme="minorEastAsia" w:hint="eastAsia"/>
          </w:rPr>
          <w:t>list</w:t>
        </w:r>
        <w:proofErr w:type="gramEnd"/>
        <w:r w:rsidRPr="002A246B">
          <w:rPr>
            <w:rFonts w:asciiTheme="minorEastAsia" w:hAnsiTheme="minorEastAsia" w:hint="eastAsia"/>
          </w:rPr>
          <w:t>&lt;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int&gt;::size_type nRet = list1.size(); // nRet = 3</w:t>
        </w:r>
      </w:ins>
    </w:p>
    <w:p w:rsidR="002A246B" w:rsidRPr="002A246B" w:rsidRDefault="002A246B" w:rsidP="002A246B">
      <w:pPr>
        <w:rPr>
          <w:ins w:id="127" w:author="Unknown"/>
          <w:rFonts w:asciiTheme="minorEastAsia" w:hAnsiTheme="minorEastAsia"/>
        </w:rPr>
      </w:pPr>
      <w:ins w:id="128" w:author="Unknown">
        <w:r w:rsidRPr="002A246B">
          <w:rPr>
            <w:rFonts w:asciiTheme="minorEastAsia" w:hAnsiTheme="minorEastAsia" w:hint="eastAsia"/>
          </w:rPr>
          <w:t>21.resize()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重新定义链表长度( 两重载函数)</w:t>
        </w:r>
      </w:ins>
    </w:p>
    <w:p w:rsidR="002A246B" w:rsidRPr="002A246B" w:rsidRDefault="002A246B" w:rsidP="002A246B">
      <w:pPr>
        <w:rPr>
          <w:ins w:id="129" w:author="Unknown"/>
          <w:rFonts w:asciiTheme="minorEastAsia" w:hAnsiTheme="minorEastAsia"/>
        </w:rPr>
      </w:pPr>
      <w:ins w:id="130" w:author="Unknown">
        <w:r w:rsidRPr="002A246B">
          <w:rPr>
            <w:rFonts w:asciiTheme="minorEastAsia" w:hAnsiTheme="minorEastAsia" w:hint="eastAsia"/>
          </w:rPr>
          <w:t>list1.resize(5) // list1 (1,2,3,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0,0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用默认值填补</w:t>
        </w:r>
      </w:ins>
    </w:p>
    <w:p w:rsidR="002A246B" w:rsidRPr="002A246B" w:rsidRDefault="002A246B" w:rsidP="002A246B">
      <w:pPr>
        <w:rPr>
          <w:ins w:id="131" w:author="Unknown"/>
          <w:rFonts w:asciiTheme="minorEastAsia" w:hAnsiTheme="minorEastAsia"/>
        </w:rPr>
      </w:pPr>
      <w:ins w:id="132" w:author="Unknown">
        <w:r w:rsidRPr="002A246B">
          <w:rPr>
            <w:rFonts w:asciiTheme="minorEastAsia" w:hAnsiTheme="minorEastAsia" w:hint="eastAsia"/>
          </w:rPr>
          <w:t>list1.resize(5,4) // list1 (1,2,3,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4,4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用</w:t>
        </w:r>
        <w:proofErr w:type="gramStart"/>
        <w:r w:rsidRPr="002A246B">
          <w:rPr>
            <w:rFonts w:asciiTheme="minorEastAsia" w:hAnsiTheme="minorEastAsia" w:hint="eastAsia"/>
          </w:rPr>
          <w:t>指定值</w:t>
        </w:r>
        <w:proofErr w:type="gramEnd"/>
        <w:r w:rsidRPr="002A246B">
          <w:rPr>
            <w:rFonts w:asciiTheme="minorEastAsia" w:hAnsiTheme="minorEastAsia" w:hint="eastAsia"/>
          </w:rPr>
          <w:t xml:space="preserve"> 填补</w:t>
        </w:r>
      </w:ins>
    </w:p>
    <w:p w:rsidR="002A246B" w:rsidRPr="002A246B" w:rsidRDefault="002A246B" w:rsidP="002A246B">
      <w:pPr>
        <w:rPr>
          <w:ins w:id="133" w:author="Unknown"/>
          <w:rFonts w:asciiTheme="minorEastAsia" w:hAnsiTheme="minorEastAsia"/>
        </w:rPr>
      </w:pPr>
      <w:ins w:id="134" w:author="Unknown">
        <w:r w:rsidRPr="002A246B">
          <w:rPr>
            <w:rFonts w:asciiTheme="minorEastAsia" w:hAnsiTheme="minorEastAsia" w:hint="eastAsia"/>
          </w:rPr>
          <w:t>22.reverse()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反转链表:</w:t>
        </w:r>
      </w:ins>
    </w:p>
    <w:p w:rsidR="002A246B" w:rsidRPr="002A246B" w:rsidRDefault="002A246B" w:rsidP="002A246B">
      <w:pPr>
        <w:rPr>
          <w:ins w:id="135" w:author="Unknown"/>
          <w:rFonts w:asciiTheme="minorEastAsia" w:hAnsiTheme="minorEastAsia"/>
        </w:rPr>
      </w:pPr>
      <w:proofErr w:type="gramStart"/>
      <w:ins w:id="136" w:author="Unknown">
        <w:r w:rsidRPr="002A246B">
          <w:rPr>
            <w:rFonts w:asciiTheme="minorEastAsia" w:hAnsiTheme="minorEastAsia" w:hint="eastAsia"/>
          </w:rPr>
          <w:t>list1.reverse(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); // list1(3,2,1)</w:t>
        </w:r>
      </w:ins>
    </w:p>
    <w:p w:rsidR="002A246B" w:rsidRPr="002A246B" w:rsidRDefault="002A246B" w:rsidP="002A246B">
      <w:pPr>
        <w:rPr>
          <w:ins w:id="137" w:author="Unknown"/>
          <w:rFonts w:asciiTheme="minorEastAsia" w:hAnsiTheme="minorEastAsia"/>
        </w:rPr>
      </w:pPr>
      <w:ins w:id="138" w:author="Unknown">
        <w:r w:rsidRPr="002A246B">
          <w:rPr>
            <w:rFonts w:asciiTheme="minorEastAsia" w:hAnsiTheme="minorEastAsia" w:hint="eastAsia"/>
          </w:rPr>
          <w:t>23.sort()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对链表排序，默认升序( 可自定义回</w:t>
        </w:r>
        <w:proofErr w:type="gramStart"/>
        <w:r w:rsidRPr="002A246B">
          <w:rPr>
            <w:rFonts w:asciiTheme="minorEastAsia" w:hAnsiTheme="minorEastAsia" w:hint="eastAsia"/>
          </w:rPr>
          <w:t>调函数</w:t>
        </w:r>
        <w:proofErr w:type="gramEnd"/>
        <w:r w:rsidRPr="002A246B">
          <w:rPr>
            <w:rFonts w:asciiTheme="minorEastAsia" w:hAnsiTheme="minorEastAsia" w:hint="eastAsia"/>
          </w:rPr>
          <w:t xml:space="preserve"> )</w:t>
        </w:r>
      </w:ins>
    </w:p>
    <w:p w:rsidR="002A246B" w:rsidRPr="002A246B" w:rsidRDefault="002A246B" w:rsidP="002A246B">
      <w:pPr>
        <w:rPr>
          <w:ins w:id="139" w:author="Unknown"/>
          <w:rFonts w:asciiTheme="minorEastAsia" w:hAnsiTheme="minorEastAsia"/>
        </w:rPr>
      </w:pPr>
      <w:ins w:id="140" w:author="Unknown">
        <w:r w:rsidRPr="002A246B">
          <w:rPr>
            <w:rFonts w:asciiTheme="minorEastAsia" w:hAnsiTheme="minorEastAsia" w:hint="eastAsia"/>
          </w:rPr>
          <w:t>list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对象L1(4,3,5,1,4)</w:t>
        </w:r>
      </w:ins>
    </w:p>
    <w:p w:rsidR="002A246B" w:rsidRPr="002A246B" w:rsidRDefault="002A246B" w:rsidP="002A246B">
      <w:pPr>
        <w:rPr>
          <w:ins w:id="141" w:author="Unknown"/>
          <w:rFonts w:asciiTheme="minorEastAsia" w:hAnsiTheme="minorEastAsia"/>
        </w:rPr>
      </w:pPr>
      <w:proofErr w:type="gramStart"/>
      <w:ins w:id="142" w:author="Unknown">
        <w:r w:rsidRPr="002A246B">
          <w:rPr>
            <w:rFonts w:asciiTheme="minorEastAsia" w:hAnsiTheme="minorEastAsia" w:hint="eastAsia"/>
          </w:rPr>
          <w:t>L1.sort(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); // L1(1,3,4,4,5)</w:t>
        </w:r>
      </w:ins>
    </w:p>
    <w:p w:rsidR="002A246B" w:rsidRPr="002A246B" w:rsidRDefault="002A246B" w:rsidP="002A246B">
      <w:pPr>
        <w:rPr>
          <w:ins w:id="143" w:author="Unknown"/>
          <w:rFonts w:asciiTheme="minorEastAsia" w:hAnsiTheme="minorEastAsia"/>
        </w:rPr>
      </w:pPr>
      <w:proofErr w:type="gramStart"/>
      <w:ins w:id="144" w:author="Unknown">
        <w:r w:rsidRPr="002A246B">
          <w:rPr>
            <w:rFonts w:asciiTheme="minorEastAsia" w:hAnsiTheme="minorEastAsia" w:hint="eastAsia"/>
          </w:rPr>
          <w:t>L1.sort(</w:t>
        </w:r>
        <w:proofErr w:type="gramEnd"/>
        <w:r w:rsidRPr="002A246B">
          <w:rPr>
            <w:rFonts w:asciiTheme="minorEastAsia" w:hAnsiTheme="minorEastAsia"/>
          </w:rPr>
          <w:t xml:space="preserve"> greater &lt;int &gt;() </w:t>
        </w:r>
        <w:r w:rsidRPr="002A246B">
          <w:rPr>
            <w:rFonts w:asciiTheme="minorEastAsia" w:hAnsiTheme="minorEastAsia" w:hint="eastAsia"/>
          </w:rPr>
          <w:t>); // L1(5,4,4,3,1)</w:t>
        </w:r>
      </w:ins>
    </w:p>
    <w:p w:rsidR="002A246B" w:rsidRPr="002A246B" w:rsidRDefault="002A246B" w:rsidP="002A246B">
      <w:pPr>
        <w:rPr>
          <w:ins w:id="145" w:author="Unknown"/>
          <w:rFonts w:asciiTheme="minorEastAsia" w:hAnsiTheme="minorEastAsia"/>
        </w:rPr>
      </w:pPr>
      <w:ins w:id="146" w:author="Unknown">
        <w:r w:rsidRPr="002A246B">
          <w:rPr>
            <w:rFonts w:asciiTheme="minorEastAsia" w:hAnsiTheme="minorEastAsia" w:hint="eastAsia"/>
          </w:rPr>
          <w:t>24.merge()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合并两个有序链表并使之有序</w:t>
        </w:r>
      </w:ins>
    </w:p>
    <w:p w:rsidR="002A246B" w:rsidRPr="002A246B" w:rsidRDefault="002A246B" w:rsidP="002A246B">
      <w:pPr>
        <w:rPr>
          <w:ins w:id="147" w:author="Unknown"/>
          <w:rFonts w:asciiTheme="minorEastAsia" w:hAnsiTheme="minorEastAsia"/>
        </w:rPr>
      </w:pPr>
      <w:ins w:id="148" w:author="Unknown">
        <w:r w:rsidRPr="002A246B">
          <w:rPr>
            <w:rFonts w:asciiTheme="minorEastAsia" w:hAnsiTheme="minorEastAsia"/>
          </w:rPr>
          <w:t xml:space="preserve">// </w:t>
        </w:r>
        <w:r w:rsidRPr="002A246B">
          <w:rPr>
            <w:rFonts w:asciiTheme="minorEastAsia" w:hAnsiTheme="minorEastAsia" w:hint="eastAsia"/>
          </w:rPr>
          <w:t>升序</w:t>
        </w:r>
      </w:ins>
    </w:p>
    <w:p w:rsidR="002A246B" w:rsidRPr="002A246B" w:rsidRDefault="002A246B" w:rsidP="002A246B">
      <w:pPr>
        <w:rPr>
          <w:ins w:id="149" w:author="Unknown"/>
          <w:rFonts w:asciiTheme="minorEastAsia" w:hAnsiTheme="minorEastAsia"/>
        </w:rPr>
      </w:pPr>
      <w:ins w:id="150" w:author="Unknown">
        <w:r w:rsidRPr="002A246B">
          <w:rPr>
            <w:rFonts w:asciiTheme="minorEastAsia" w:hAnsiTheme="minorEastAsia" w:hint="eastAsia"/>
          </w:rPr>
          <w:t>list1.merge(list2); // list1(1,2,3,4,5,6) list2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现为空</w:t>
        </w:r>
      </w:ins>
    </w:p>
    <w:p w:rsidR="002A246B" w:rsidRPr="002A246B" w:rsidRDefault="002A246B" w:rsidP="002A246B">
      <w:pPr>
        <w:rPr>
          <w:ins w:id="151" w:author="Unknown"/>
          <w:rFonts w:asciiTheme="minorEastAsia" w:hAnsiTheme="minorEastAsia"/>
        </w:rPr>
      </w:pPr>
      <w:ins w:id="152" w:author="Unknown">
        <w:r w:rsidRPr="002A246B">
          <w:rPr>
            <w:rFonts w:asciiTheme="minorEastAsia" w:hAnsiTheme="minorEastAsia"/>
          </w:rPr>
          <w:t xml:space="preserve">// </w:t>
        </w:r>
        <w:r w:rsidRPr="002A246B">
          <w:rPr>
            <w:rFonts w:asciiTheme="minorEastAsia" w:hAnsiTheme="minorEastAsia" w:hint="eastAsia"/>
          </w:rPr>
          <w:t>降序</w:t>
        </w:r>
      </w:ins>
    </w:p>
    <w:p w:rsidR="002A246B" w:rsidRPr="002A246B" w:rsidRDefault="002A246B" w:rsidP="002A246B">
      <w:pPr>
        <w:rPr>
          <w:ins w:id="153" w:author="Unknown"/>
          <w:rFonts w:asciiTheme="minorEastAsia" w:hAnsiTheme="minorEastAsia"/>
        </w:rPr>
      </w:pPr>
      <w:proofErr w:type="gramStart"/>
      <w:ins w:id="154" w:author="Unknown">
        <w:r w:rsidRPr="002A246B">
          <w:rPr>
            <w:rFonts w:asciiTheme="minorEastAsia" w:hAnsiTheme="minorEastAsia" w:hint="eastAsia"/>
          </w:rPr>
          <w:t>L1(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3,2,1), L2(6,5,4)</w:t>
        </w:r>
      </w:ins>
    </w:p>
    <w:p w:rsidR="002A246B" w:rsidRPr="002A246B" w:rsidRDefault="002A246B" w:rsidP="002A246B">
      <w:pPr>
        <w:rPr>
          <w:ins w:id="155" w:author="Unknown"/>
          <w:rFonts w:asciiTheme="minorEastAsia" w:hAnsiTheme="minorEastAsia"/>
        </w:rPr>
      </w:pPr>
      <w:ins w:id="156" w:author="Unknown">
        <w:r w:rsidRPr="002A246B">
          <w:rPr>
            <w:rFonts w:asciiTheme="minorEastAsia" w:hAnsiTheme="minorEastAsia" w:hint="eastAsia"/>
          </w:rPr>
          <w:t>L1.merge(L2,</w:t>
        </w:r>
        <w:r w:rsidRPr="002A246B">
          <w:rPr>
            <w:rFonts w:asciiTheme="minorEastAsia" w:hAnsiTheme="minorEastAsia"/>
          </w:rPr>
          <w:t xml:space="preserve"> greater &lt;int &gt;() </w:t>
        </w:r>
        <w:r w:rsidRPr="002A246B">
          <w:rPr>
            <w:rFonts w:asciiTheme="minorEastAsia" w:hAnsiTheme="minorEastAsia" w:hint="eastAsia"/>
          </w:rPr>
          <w:t>); // list1(6,5,4,3,2,1) list2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现为空</w:t>
        </w:r>
      </w:ins>
    </w:p>
    <w:p w:rsidR="002A246B" w:rsidRPr="002A246B" w:rsidRDefault="002A246B" w:rsidP="002A246B">
      <w:pPr>
        <w:rPr>
          <w:ins w:id="157" w:author="Unknown"/>
          <w:rFonts w:asciiTheme="minorEastAsia" w:hAnsiTheme="minorEastAsia"/>
        </w:rPr>
      </w:pPr>
      <w:ins w:id="158" w:author="Unknown">
        <w:r w:rsidRPr="002A246B">
          <w:rPr>
            <w:rFonts w:asciiTheme="minorEastAsia" w:hAnsiTheme="minorEastAsia" w:hint="eastAsia"/>
          </w:rPr>
          <w:t>25.splice()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对两个链表进行结合( 三个重载函数) 结合后第二个链表清空</w:t>
        </w:r>
      </w:ins>
    </w:p>
    <w:p w:rsidR="002A246B" w:rsidRPr="002A246B" w:rsidRDefault="002A246B" w:rsidP="002A246B">
      <w:pPr>
        <w:rPr>
          <w:ins w:id="159" w:author="Unknown"/>
          <w:rFonts w:asciiTheme="minorEastAsia" w:hAnsiTheme="minorEastAsia"/>
        </w:rPr>
      </w:pPr>
      <w:proofErr w:type="gramStart"/>
      <w:ins w:id="160" w:author="Unknown">
        <w:r w:rsidRPr="002A246B">
          <w:rPr>
            <w:rFonts w:asciiTheme="minorEastAsia" w:hAnsiTheme="minorEastAsia" w:hint="eastAsia"/>
          </w:rPr>
          <w:t>list1.splice(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 xml:space="preserve">++list1.begin(),list2); </w:t>
        </w:r>
      </w:ins>
    </w:p>
    <w:p w:rsidR="002A246B" w:rsidRPr="002A246B" w:rsidRDefault="002A246B" w:rsidP="002A246B">
      <w:pPr>
        <w:rPr>
          <w:ins w:id="161" w:author="Unknown"/>
          <w:rFonts w:asciiTheme="minorEastAsia" w:hAnsiTheme="minorEastAsia"/>
        </w:rPr>
      </w:pPr>
      <w:ins w:id="162" w:author="Unknown">
        <w:r w:rsidRPr="002A246B">
          <w:rPr>
            <w:rFonts w:asciiTheme="minorEastAsia" w:hAnsiTheme="minorEastAsia"/>
          </w:rPr>
          <w:t xml:space="preserve">// list1(1,4,5,6,2,3) list2 </w:t>
        </w:r>
        <w:r w:rsidRPr="002A246B">
          <w:rPr>
            <w:rFonts w:asciiTheme="minorEastAsia" w:hAnsiTheme="minorEastAsia" w:hint="eastAsia"/>
          </w:rPr>
          <w:t>为空</w:t>
        </w:r>
      </w:ins>
    </w:p>
    <w:p w:rsidR="002A246B" w:rsidRPr="002A246B" w:rsidRDefault="002A246B" w:rsidP="002A246B">
      <w:pPr>
        <w:rPr>
          <w:ins w:id="163" w:author="Unknown"/>
          <w:rFonts w:asciiTheme="minorEastAsia" w:hAnsiTheme="minorEastAsia"/>
        </w:rPr>
      </w:pPr>
      <w:proofErr w:type="gramStart"/>
      <w:ins w:id="164" w:author="Unknown">
        <w:r w:rsidRPr="002A246B">
          <w:rPr>
            <w:rFonts w:asciiTheme="minorEastAsia" w:hAnsiTheme="minorEastAsia" w:hint="eastAsia"/>
          </w:rPr>
          <w:t>list1.splice(</w:t>
        </w:r>
        <w:proofErr w:type="gramEnd"/>
        <w:r w:rsidRPr="002A246B">
          <w:rPr>
            <w:rFonts w:asciiTheme="minorEastAsia" w:hAnsiTheme="minorEastAsia" w:hint="eastAsia"/>
          </w:rPr>
          <w:t xml:space="preserve"> ++list1.begin(),list2,list2.begin());</w:t>
        </w:r>
      </w:ins>
    </w:p>
    <w:p w:rsidR="002A246B" w:rsidRPr="002A246B" w:rsidRDefault="002A246B" w:rsidP="002A246B">
      <w:pPr>
        <w:rPr>
          <w:ins w:id="165" w:author="Unknown"/>
          <w:rFonts w:asciiTheme="minorEastAsia" w:hAnsiTheme="minorEastAsia"/>
        </w:rPr>
      </w:pPr>
      <w:ins w:id="166" w:author="Unknown">
        <w:r w:rsidRPr="002A246B">
          <w:rPr>
            <w:rFonts w:asciiTheme="minorEastAsia" w:hAnsiTheme="minorEastAsia"/>
          </w:rPr>
          <w:t xml:space="preserve">// </w:t>
        </w:r>
        <w:proofErr w:type="gramStart"/>
        <w:r w:rsidRPr="002A246B">
          <w:rPr>
            <w:rFonts w:asciiTheme="minorEastAsia" w:hAnsiTheme="minorEastAsia"/>
          </w:rPr>
          <w:t>list1(</w:t>
        </w:r>
        <w:proofErr w:type="gramEnd"/>
        <w:r w:rsidRPr="002A246B">
          <w:rPr>
            <w:rFonts w:asciiTheme="minorEastAsia" w:hAnsiTheme="minorEastAsia"/>
          </w:rPr>
          <w:t xml:space="preserve"> 1,4,2,3); list2(5,6)</w:t>
        </w:r>
      </w:ins>
    </w:p>
    <w:p w:rsidR="002A246B" w:rsidRPr="002A246B" w:rsidRDefault="002A246B" w:rsidP="002A246B">
      <w:pPr>
        <w:rPr>
          <w:ins w:id="167" w:author="Unknown"/>
          <w:rFonts w:asciiTheme="minorEastAsia" w:hAnsiTheme="minorEastAsia"/>
        </w:rPr>
      </w:pPr>
      <w:proofErr w:type="gramStart"/>
      <w:ins w:id="168" w:author="Unknown">
        <w:r w:rsidRPr="002A246B">
          <w:rPr>
            <w:rFonts w:asciiTheme="minorEastAsia" w:hAnsiTheme="minorEastAsia" w:hint="eastAsia"/>
          </w:rPr>
          <w:t>list1.splice(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++list1.begin(),list2,++list2.begin(),list2.end());</w:t>
        </w:r>
      </w:ins>
    </w:p>
    <w:p w:rsidR="002A246B" w:rsidRPr="002A246B" w:rsidRDefault="002A246B" w:rsidP="002A246B">
      <w:pPr>
        <w:rPr>
          <w:ins w:id="169" w:author="Unknown"/>
          <w:rFonts w:asciiTheme="minorEastAsia" w:hAnsiTheme="minorEastAsia"/>
        </w:rPr>
      </w:pPr>
      <w:ins w:id="170" w:author="Unknown">
        <w:r w:rsidRPr="002A246B">
          <w:rPr>
            <w:rFonts w:asciiTheme="minorEastAsia" w:hAnsiTheme="minorEastAsia" w:hint="eastAsia"/>
          </w:rPr>
          <w:t>//</w:t>
        </w:r>
        <w:proofErr w:type="gramStart"/>
        <w:r w:rsidRPr="002A246B">
          <w:rPr>
            <w:rFonts w:asciiTheme="minorEastAsia" w:hAnsiTheme="minorEastAsia" w:hint="eastAsia"/>
          </w:rPr>
          <w:t>list1(</w:t>
        </w:r>
        <w:proofErr w:type="gramEnd"/>
        <w:r w:rsidRPr="002A246B">
          <w:rPr>
            <w:rFonts w:asciiTheme="minorEastAsia" w:hAnsiTheme="minorEastAsia" w:hint="eastAsia"/>
          </w:rPr>
          <w:t xml:space="preserve"> 1,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5,6,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2,3); list2(4)</w:t>
        </w:r>
      </w:ins>
    </w:p>
    <w:p w:rsidR="002A246B" w:rsidRPr="002A246B" w:rsidRDefault="002A246B" w:rsidP="002A246B">
      <w:pPr>
        <w:rPr>
          <w:ins w:id="171" w:author="Unknown"/>
          <w:rFonts w:asciiTheme="minorEastAsia" w:hAnsiTheme="minorEastAsia"/>
        </w:rPr>
      </w:pPr>
      <w:ins w:id="172" w:author="Unknown">
        <w:r w:rsidRPr="002A246B">
          <w:rPr>
            <w:rFonts w:asciiTheme="minorEastAsia" w:hAnsiTheme="minorEastAsia" w:hint="eastAsia"/>
          </w:rPr>
          <w:t>26.insert()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在指定位置插入一个或多个元素( 三个重载函数)</w:t>
        </w:r>
      </w:ins>
    </w:p>
    <w:p w:rsidR="002A246B" w:rsidRPr="002A246B" w:rsidRDefault="002A246B" w:rsidP="002A246B">
      <w:pPr>
        <w:rPr>
          <w:ins w:id="173" w:author="Unknown"/>
          <w:rFonts w:asciiTheme="minorEastAsia" w:hAnsiTheme="minorEastAsia"/>
        </w:rPr>
      </w:pPr>
      <w:proofErr w:type="gramStart"/>
      <w:ins w:id="174" w:author="Unknown">
        <w:r w:rsidRPr="002A246B">
          <w:rPr>
            <w:rFonts w:asciiTheme="minorEastAsia" w:hAnsiTheme="minorEastAsia" w:hint="eastAsia"/>
          </w:rPr>
          <w:t>list1.insert(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++list1.begin(),9); // list1(1,9,2,3)</w:t>
        </w:r>
      </w:ins>
    </w:p>
    <w:p w:rsidR="002A246B" w:rsidRPr="002A246B" w:rsidRDefault="002A246B" w:rsidP="002A246B">
      <w:pPr>
        <w:rPr>
          <w:ins w:id="175" w:author="Unknown"/>
          <w:rFonts w:asciiTheme="minorEastAsia" w:hAnsiTheme="minorEastAsia"/>
        </w:rPr>
      </w:pPr>
      <w:proofErr w:type="gramStart"/>
      <w:ins w:id="176" w:author="Unknown">
        <w:r w:rsidRPr="002A246B">
          <w:rPr>
            <w:rFonts w:asciiTheme="minorEastAsia" w:hAnsiTheme="minorEastAsia" w:hint="eastAsia"/>
          </w:rPr>
          <w:t>list1.insert(</w:t>
        </w:r>
        <w:proofErr w:type="gramEnd"/>
        <w:r w:rsidRPr="002A246B">
          <w:rPr>
            <w:rFonts w:asciiTheme="minorEastAsia" w:hAnsiTheme="minorEastAsia" w:hint="eastAsia"/>
          </w:rPr>
          <w:t>list1.begin(),2,9); // list1(9,9,1,2,3);</w:t>
        </w:r>
      </w:ins>
    </w:p>
    <w:p w:rsidR="002A246B" w:rsidRPr="002A246B" w:rsidRDefault="002A246B" w:rsidP="002A246B">
      <w:pPr>
        <w:rPr>
          <w:ins w:id="177" w:author="Unknown"/>
          <w:rFonts w:asciiTheme="minorEastAsia" w:hAnsiTheme="minorEastAsia"/>
        </w:rPr>
      </w:pPr>
      <w:ins w:id="178" w:author="Unknown">
        <w:r w:rsidRPr="002A246B">
          <w:rPr>
            <w:rFonts w:asciiTheme="minorEastAsia" w:hAnsiTheme="minorEastAsia" w:hint="eastAsia"/>
          </w:rPr>
          <w:t>list1.insert(list1.begin(),list2.begin(),--list2.end());//list1(4,5,1,2,3);</w:t>
        </w:r>
      </w:ins>
    </w:p>
    <w:p w:rsidR="002A246B" w:rsidRPr="002A246B" w:rsidRDefault="002A246B" w:rsidP="002A246B">
      <w:pPr>
        <w:rPr>
          <w:ins w:id="179" w:author="Unknown"/>
          <w:rFonts w:asciiTheme="minorEastAsia" w:hAnsiTheme="minorEastAsia"/>
        </w:rPr>
      </w:pPr>
      <w:ins w:id="180" w:author="Unknown">
        <w:r w:rsidRPr="002A246B">
          <w:rPr>
            <w:rFonts w:asciiTheme="minorEastAsia" w:hAnsiTheme="minorEastAsia" w:hint="eastAsia"/>
          </w:rPr>
          <w:t>27.swap()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交换两个链表( 两个重载)</w:t>
        </w:r>
      </w:ins>
    </w:p>
    <w:p w:rsidR="002A246B" w:rsidRPr="002A246B" w:rsidRDefault="002A246B" w:rsidP="002A246B">
      <w:pPr>
        <w:rPr>
          <w:ins w:id="181" w:author="Unknown"/>
          <w:rFonts w:asciiTheme="minorEastAsia" w:hAnsiTheme="minorEastAsia"/>
        </w:rPr>
      </w:pPr>
      <w:ins w:id="182" w:author="Unknown">
        <w:r w:rsidRPr="002A246B">
          <w:rPr>
            <w:rFonts w:asciiTheme="minorEastAsia" w:hAnsiTheme="minorEastAsia" w:hint="eastAsia"/>
          </w:rPr>
          <w:t>list1.swap(list2); // list1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（4 ，5 ，6 ） list2 （1 ，2 ，3 ）</w:t>
        </w:r>
      </w:ins>
    </w:p>
    <w:p w:rsidR="002A246B" w:rsidRPr="002A246B" w:rsidRDefault="002A246B" w:rsidP="002A246B">
      <w:pPr>
        <w:rPr>
          <w:ins w:id="183" w:author="Unknown"/>
          <w:rFonts w:asciiTheme="minorEastAsia" w:hAnsiTheme="minorEastAsia"/>
        </w:rPr>
      </w:pPr>
      <w:ins w:id="184" w:author="Unknown">
        <w:r w:rsidRPr="002A246B">
          <w:rPr>
            <w:rFonts w:asciiTheme="minorEastAsia" w:hAnsiTheme="minorEastAsia" w:hint="eastAsia"/>
          </w:rPr>
          <w:t>28.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unique()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删除相邻重复元素</w:t>
        </w:r>
      </w:ins>
    </w:p>
    <w:p w:rsidR="002A246B" w:rsidRPr="002A246B" w:rsidRDefault="002A246B" w:rsidP="002A246B">
      <w:pPr>
        <w:rPr>
          <w:ins w:id="185" w:author="Unknown"/>
          <w:rFonts w:asciiTheme="minorEastAsia" w:hAnsiTheme="minorEastAsia"/>
        </w:rPr>
      </w:pPr>
      <w:proofErr w:type="gramStart"/>
      <w:ins w:id="186" w:author="Unknown">
        <w:r w:rsidRPr="002A246B">
          <w:rPr>
            <w:rFonts w:asciiTheme="minorEastAsia" w:hAnsiTheme="minorEastAsia" w:hint="eastAsia"/>
          </w:rPr>
          <w:t>L1(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1,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1</w:t>
        </w:r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,4,3,5,1)</w:t>
        </w:r>
      </w:ins>
    </w:p>
    <w:p w:rsidR="002A246B" w:rsidRPr="002A246B" w:rsidRDefault="002A246B" w:rsidP="002A246B">
      <w:pPr>
        <w:rPr>
          <w:ins w:id="187" w:author="Unknown"/>
          <w:rFonts w:asciiTheme="minorEastAsia" w:hAnsiTheme="minorEastAsia"/>
        </w:rPr>
      </w:pPr>
      <w:proofErr w:type="gramStart"/>
      <w:ins w:id="188" w:author="Unknown">
        <w:r w:rsidRPr="002A246B">
          <w:rPr>
            <w:rFonts w:asciiTheme="minorEastAsia" w:hAnsiTheme="minorEastAsia" w:hint="eastAsia"/>
          </w:rPr>
          <w:t>L1.unique(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 w:hint="eastAsia"/>
          </w:rPr>
          <w:t>); // L1(1,4,3,5,1)</w:t>
        </w:r>
      </w:ins>
    </w:p>
    <w:p w:rsidR="002A246B" w:rsidRPr="002A246B" w:rsidRDefault="002A246B" w:rsidP="002A246B">
      <w:pPr>
        <w:rPr>
          <w:ins w:id="189" w:author="Unknown"/>
          <w:rFonts w:asciiTheme="minorEastAsia" w:hAnsiTheme="minorEastAsia"/>
        </w:rPr>
      </w:pPr>
      <w:proofErr w:type="gramStart"/>
      <w:ins w:id="190" w:author="Unknown">
        <w:r w:rsidRPr="002A246B">
          <w:rPr>
            <w:rFonts w:asciiTheme="minorEastAsia" w:hAnsiTheme="minorEastAsia"/>
          </w:rPr>
          <w:t>bool</w:t>
        </w:r>
        <w:proofErr w:type="gramEnd"/>
        <w:r w:rsidRPr="002A246B">
          <w:rPr>
            <w:rFonts w:asciiTheme="minorEastAsia" w:hAnsiTheme="minorEastAsia"/>
          </w:rPr>
          <w:t xml:space="preserve"> same_integral_part (double first , double second )</w:t>
        </w:r>
      </w:ins>
    </w:p>
    <w:p w:rsidR="002A246B" w:rsidRPr="002A246B" w:rsidRDefault="002A246B" w:rsidP="002A246B">
      <w:pPr>
        <w:rPr>
          <w:ins w:id="191" w:author="Unknown"/>
          <w:rFonts w:asciiTheme="minorEastAsia" w:hAnsiTheme="minorEastAsia"/>
        </w:rPr>
      </w:pPr>
      <w:proofErr w:type="gramStart"/>
      <w:ins w:id="192" w:author="Unknown">
        <w:r w:rsidRPr="002A246B">
          <w:rPr>
            <w:rFonts w:asciiTheme="minorEastAsia" w:hAnsiTheme="minorEastAsia"/>
          </w:rPr>
          <w:t>{ return</w:t>
        </w:r>
        <w:proofErr w:type="gramEnd"/>
        <w:r w:rsidRPr="002A246B">
          <w:rPr>
            <w:rFonts w:asciiTheme="minorEastAsia" w:hAnsiTheme="minorEastAsia"/>
          </w:rPr>
          <w:t xml:space="preserve"> ( int (first )==int (second ) ); }</w:t>
        </w:r>
      </w:ins>
    </w:p>
    <w:p w:rsidR="002A246B" w:rsidRPr="002A246B" w:rsidRDefault="002A246B" w:rsidP="002A246B">
      <w:pPr>
        <w:rPr>
          <w:ins w:id="193" w:author="Unknown"/>
          <w:rFonts w:asciiTheme="minorEastAsia" w:hAnsiTheme="minorEastAsia"/>
        </w:rPr>
      </w:pPr>
      <w:proofErr w:type="gramStart"/>
      <w:ins w:id="194" w:author="Unknown">
        <w:r w:rsidRPr="002A246B">
          <w:rPr>
            <w:rFonts w:asciiTheme="minorEastAsia" w:hAnsiTheme="minorEastAsia" w:hint="eastAsia"/>
          </w:rPr>
          <w:t>L1.unique(</w:t>
        </w:r>
        <w:proofErr w:type="gramEnd"/>
        <w:r w:rsidRPr="002A246B">
          <w:rPr>
            <w:rFonts w:asciiTheme="minorEastAsia" w:hAnsiTheme="minorEastAsia"/>
          </w:rPr>
          <w:t xml:space="preserve"> same_integral_part </w:t>
        </w:r>
        <w:r w:rsidRPr="002A246B">
          <w:rPr>
            <w:rFonts w:asciiTheme="minorEastAsia" w:hAnsiTheme="minorEastAsia" w:hint="eastAsia"/>
          </w:rPr>
          <w:t>);</w:t>
        </w:r>
      </w:ins>
    </w:p>
    <w:p w:rsidR="002A246B" w:rsidRPr="002A246B" w:rsidRDefault="002A246B" w:rsidP="002A246B">
      <w:pPr>
        <w:rPr>
          <w:ins w:id="195" w:author="Unknown"/>
          <w:rFonts w:asciiTheme="minorEastAsia" w:hAnsiTheme="minorEastAsia"/>
        </w:rPr>
      </w:pPr>
      <w:ins w:id="196" w:author="Unknown">
        <w:r w:rsidRPr="002A246B">
          <w:rPr>
            <w:rFonts w:asciiTheme="minorEastAsia" w:hAnsiTheme="minorEastAsia" w:hint="eastAsia"/>
          </w:rPr>
          <w:t>例子：</w:t>
        </w:r>
      </w:ins>
    </w:p>
    <w:p w:rsidR="002A246B" w:rsidRPr="002A246B" w:rsidRDefault="002A246B" w:rsidP="002A246B">
      <w:pPr>
        <w:rPr>
          <w:ins w:id="197" w:author="Unknown"/>
          <w:rFonts w:asciiTheme="minorEastAsia" w:hAnsiTheme="minorEastAsia"/>
        </w:rPr>
      </w:pPr>
      <w:ins w:id="198" w:author="Unknown">
        <w:r w:rsidRPr="002A246B">
          <w:rPr>
            <w:rFonts w:asciiTheme="minorEastAsia" w:hAnsiTheme="minorEastAsia"/>
          </w:rPr>
          <w:t>// -------------------------------------------------------------------------</w:t>
        </w:r>
        <w:r w:rsidRPr="002A246B">
          <w:rPr>
            <w:rFonts w:asciiTheme="minorEastAsia" w:hAnsiTheme="minorEastAsia"/>
          </w:rPr>
          <w:br/>
          <w:t>// 文件名 : list1.cpp</w:t>
        </w:r>
        <w:r w:rsidRPr="002A246B">
          <w:rPr>
            <w:rFonts w:asciiTheme="minorEastAsia" w:hAnsiTheme="minorEastAsia"/>
          </w:rPr>
          <w:br/>
          <w:t>// 创建者 : 方煜宽</w:t>
        </w:r>
        <w:r w:rsidRPr="002A246B">
          <w:rPr>
            <w:rFonts w:asciiTheme="minorEastAsia" w:hAnsiTheme="minorEastAsia"/>
          </w:rPr>
          <w:br/>
          <w:t>// 　邮箱 ： fangyukuan@gmail.com</w:t>
        </w:r>
        <w:r w:rsidRPr="002A246B">
          <w:rPr>
            <w:rFonts w:asciiTheme="minorEastAsia" w:hAnsiTheme="minorEastAsia"/>
          </w:rPr>
          <w:br/>
          <w:t>// 创建时间 : 2010-9-19 15:58</w:t>
        </w:r>
        <w:r w:rsidRPr="002A246B">
          <w:rPr>
            <w:rFonts w:asciiTheme="minorEastAsia" w:hAnsiTheme="minorEastAsia"/>
          </w:rPr>
          <w:br/>
          <w:t>// 功能描述 : STL中的list就是</w:t>
        </w:r>
        <w:proofErr w:type="gramStart"/>
        <w:r w:rsidRPr="002A246B">
          <w:rPr>
            <w:rFonts w:asciiTheme="minorEastAsia" w:hAnsiTheme="minorEastAsia"/>
          </w:rPr>
          <w:t>一</w:t>
        </w:r>
        <w:proofErr w:type="gramEnd"/>
        <w:r w:rsidRPr="002A246B">
          <w:rPr>
            <w:rFonts w:asciiTheme="minorEastAsia" w:hAnsiTheme="minorEastAsia"/>
          </w:rPr>
          <w:t>双向链表，可高效地进行插入删除元素。</w:t>
        </w:r>
        <w:r w:rsidRPr="002A246B">
          <w:rPr>
            <w:rFonts w:asciiTheme="minorEastAsia" w:hAnsiTheme="minorEastAsia"/>
          </w:rPr>
          <w:br/>
          <w:t xml:space="preserve">// </w:t>
        </w:r>
        <w:r w:rsidRPr="002A246B">
          <w:rPr>
            <w:rFonts w:asciiTheme="minorEastAsia" w:hAnsiTheme="minorEastAsia"/>
          </w:rPr>
          <w:br/>
          <w:t xml:space="preserve">// ------------------------------------------------------------------------- </w:t>
        </w:r>
        <w:r w:rsidRPr="002A246B">
          <w:rPr>
            <w:rFonts w:asciiTheme="minorEastAsia" w:hAnsiTheme="minorEastAsia"/>
          </w:rPr>
          <w:br/>
          <w:t xml:space="preserve">#include " stdafx.h " </w:t>
        </w:r>
        <w:r w:rsidRPr="002A246B">
          <w:rPr>
            <w:rFonts w:asciiTheme="minorEastAsia" w:hAnsiTheme="minorEastAsia"/>
          </w:rPr>
          <w:br/>
          <w:t xml:space="preserve">#include &lt; iostream &gt; </w:t>
        </w:r>
        <w:r w:rsidRPr="002A246B">
          <w:rPr>
            <w:rFonts w:asciiTheme="minorEastAsia" w:hAnsiTheme="minorEastAsia"/>
          </w:rPr>
          <w:br/>
          <w:t xml:space="preserve">#include &lt; list &gt; </w:t>
        </w:r>
        <w:r w:rsidRPr="002A246B">
          <w:rPr>
            <w:rFonts w:asciiTheme="minorEastAsia" w:hAnsiTheme="minorEastAsia"/>
          </w:rPr>
          <w:br/>
          <w:t>using namespace std;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 &lt; int &gt; g_list1;</w:t>
        </w:r>
        <w:r w:rsidRPr="002A246B">
          <w:rPr>
            <w:rFonts w:asciiTheme="minorEastAsia" w:hAnsiTheme="minorEastAsia"/>
          </w:rPr>
          <w:br/>
          <w:t>list &lt; int &gt; g_list2;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//////////////////////////////////////////////////////////////////////// // 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初始化全局链表 </w:t>
        </w:r>
        <w:r w:rsidRPr="002A246B">
          <w:rPr>
            <w:rFonts w:asciiTheme="minorEastAsia" w:hAnsiTheme="minorEastAsia"/>
          </w:rPr>
          <w:br/>
          <w:t>void InitList()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// push_back()增加</w:t>
        </w:r>
        <w:proofErr w:type="gramStart"/>
        <w:r w:rsidRPr="002A246B">
          <w:rPr>
            <w:rFonts w:asciiTheme="minorEastAsia" w:hAnsiTheme="minorEastAsia"/>
          </w:rPr>
          <w:t>一</w:t>
        </w:r>
        <w:proofErr w:type="gramEnd"/>
        <w:r w:rsidRPr="002A246B">
          <w:rPr>
            <w:rFonts w:asciiTheme="minorEastAsia" w:hAnsiTheme="minorEastAsia"/>
          </w:rPr>
          <w:t xml:space="preserve">元素到链表尾 </w:t>
        </w:r>
        <w:r w:rsidRPr="002A246B">
          <w:rPr>
            <w:rFonts w:asciiTheme="minorEastAsia" w:hAnsiTheme="minorEastAsia"/>
          </w:rPr>
          <w:br/>
          <w:t>g_list1.push_back( 1 );</w:t>
        </w:r>
        <w:r w:rsidRPr="002A246B">
          <w:rPr>
            <w:rFonts w:asciiTheme="minorEastAsia" w:hAnsiTheme="minorEastAsia"/>
          </w:rPr>
          <w:br/>
          <w:t>g_list1.push_back( 2 );</w:t>
        </w:r>
        <w:r w:rsidRPr="002A246B">
          <w:rPr>
            <w:rFonts w:asciiTheme="minorEastAsia" w:hAnsiTheme="minorEastAsia"/>
          </w:rPr>
          <w:br/>
          <w:t>g_list1.push_back( 3 );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// push_front()增加</w:t>
        </w:r>
        <w:proofErr w:type="gramStart"/>
        <w:r w:rsidRPr="002A246B">
          <w:rPr>
            <w:rFonts w:asciiTheme="minorEastAsia" w:hAnsiTheme="minorEastAsia"/>
          </w:rPr>
          <w:t>一</w:t>
        </w:r>
        <w:proofErr w:type="gramEnd"/>
        <w:r w:rsidRPr="002A246B">
          <w:rPr>
            <w:rFonts w:asciiTheme="minorEastAsia" w:hAnsiTheme="minorEastAsia"/>
          </w:rPr>
          <w:t>元素到</w:t>
        </w:r>
        <w:proofErr w:type="gramStart"/>
        <w:r w:rsidRPr="002A246B">
          <w:rPr>
            <w:rFonts w:asciiTheme="minorEastAsia" w:hAnsiTheme="minorEastAsia"/>
          </w:rPr>
          <w:t>链表头</w:t>
        </w:r>
        <w:proofErr w:type="gramEnd"/>
        <w:r w:rsidRPr="002A246B">
          <w:rPr>
            <w:rFonts w:asciiTheme="minorEastAsia" w:hAnsiTheme="minorEastAsia"/>
          </w:rPr>
          <w:t xml:space="preserve"> </w:t>
        </w:r>
        <w:r w:rsidRPr="002A246B">
          <w:rPr>
            <w:rFonts w:asciiTheme="minorEastAsia" w:hAnsiTheme="minorEastAsia"/>
          </w:rPr>
          <w:br/>
          <w:t>g_list2.push_front( 6 );</w:t>
        </w:r>
        <w:r w:rsidRPr="002A246B">
          <w:rPr>
            <w:rFonts w:asciiTheme="minorEastAsia" w:hAnsiTheme="minorEastAsia"/>
          </w:rPr>
          <w:br/>
          <w:t>g_list2.push_front( 5 );</w:t>
        </w:r>
        <w:r w:rsidRPr="002A246B">
          <w:rPr>
            <w:rFonts w:asciiTheme="minorEastAsia" w:hAnsiTheme="minorEastAsia"/>
          </w:rPr>
          <w:br/>
          <w:t>g_list2.push_front( 4 );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输出一个链表 </w:t>
        </w:r>
        <w:r w:rsidRPr="002A246B">
          <w:rPr>
            <w:rFonts w:asciiTheme="minorEastAsia" w:hAnsiTheme="minorEastAsia"/>
          </w:rPr>
          <w:br/>
          <w:t>void ShowList(list &lt; int &gt;&amp; listTemp)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 xml:space="preserve">// size()返回链表中元素个数 </w:t>
        </w:r>
        <w:r w:rsidRPr="002A246B">
          <w:rPr>
            <w:rFonts w:asciiTheme="minorEastAsia" w:hAnsiTheme="minorEastAsia"/>
          </w:rPr>
          <w:br/>
          <w:t>cout &lt;&lt; listTemp.size()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for (list &lt; int &gt; ::iterator it = listTemp.begin(); it != listTemp.end(); ++ it)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cout &lt;&lt; * it &lt;&lt; ' ' 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//////////////////////////////////////////////////////////////////////// // 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构造函数，空链表 </w:t>
        </w:r>
        <w:r w:rsidRPr="002A246B">
          <w:rPr>
            <w:rFonts w:asciiTheme="minorEastAsia" w:hAnsiTheme="minorEastAsia"/>
          </w:rPr>
          <w:br/>
          <w:t>void constructor_test0()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listTemp;</w:t>
        </w:r>
        <w:r w:rsidRPr="002A246B">
          <w:rPr>
            <w:rFonts w:asciiTheme="minorEastAsia" w:hAnsiTheme="minorEastAsia"/>
          </w:rPr>
          <w:br/>
          <w:t>cout &lt;&lt; listTemp.size()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构造函数，建一个含三个默认值是0的元素的链表 </w:t>
        </w:r>
        <w:r w:rsidRPr="002A246B">
          <w:rPr>
            <w:rFonts w:asciiTheme="minorEastAsia" w:hAnsiTheme="minorEastAsia"/>
          </w:rPr>
          <w:br/>
          <w:t>void constructor_test1()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listTemp( 3 );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构造函数，建一个含五个元素的链表，值都是1 </w:t>
        </w:r>
        <w:r w:rsidRPr="002A246B">
          <w:rPr>
            <w:rFonts w:asciiTheme="minorEastAsia" w:hAnsiTheme="minorEastAsia"/>
          </w:rPr>
          <w:br/>
          <w:t>void constructor_test2()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listTemp( 5 , 1 );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构造函数，建一个g_list1的copy链表 </w:t>
        </w:r>
        <w:r w:rsidRPr="002A246B">
          <w:rPr>
            <w:rFonts w:asciiTheme="minorEastAsia" w:hAnsiTheme="minorEastAsia"/>
          </w:rPr>
          <w:br/>
          <w:t>void constructor_test3()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listTemp(g_list1);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构造函数，listTemp含g_list1一个区域的元素[_First, _Last) </w:t>
        </w:r>
        <w:r w:rsidRPr="002A246B">
          <w:rPr>
            <w:rFonts w:asciiTheme="minorEastAsia" w:hAnsiTheme="minorEastAsia"/>
          </w:rPr>
          <w:br/>
          <w:t>void constructor_test4()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listTemp(g_list1.begin(), g_list1.end());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// assign()分配值，有两个重载</w:t>
        </w:r>
        <w:r w:rsidRPr="002A246B">
          <w:rPr>
            <w:rFonts w:asciiTheme="minorEastAsia" w:hAnsiTheme="minorEastAsia"/>
          </w:rPr>
          <w:br/>
          <w:t>// template &lt;class InputIterator&gt;</w:t>
        </w:r>
        <w:r w:rsidRPr="002A246B">
          <w:rPr>
            <w:rFonts w:asciiTheme="minorEastAsia" w:hAnsiTheme="minorEastAsia"/>
          </w:rPr>
          <w:br/>
          <w:t>// void assign ( InputIterator first, InputIterator last );</w:t>
        </w:r>
        <w:r w:rsidRPr="002A246B">
          <w:rPr>
            <w:rFonts w:asciiTheme="minorEastAsia" w:hAnsiTheme="minorEastAsia"/>
          </w:rPr>
          <w:br/>
          <w:t xml:space="preserve">// void assign ( size_type n, const T&amp; u ); </w:t>
        </w:r>
        <w:r w:rsidRPr="002A246B">
          <w:rPr>
            <w:rFonts w:asciiTheme="minorEastAsia" w:hAnsiTheme="minorEastAsia"/>
          </w:rPr>
          <w:br/>
          <w:t>void assign_test()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listTemp( 5 , 1 );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listTemp.assign( 4 , 3 );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listTemp.assign( ++ g_list1.begin(), g_list1.end());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operator= </w:t>
        </w:r>
        <w:r w:rsidRPr="002A246B">
          <w:rPr>
            <w:rFonts w:asciiTheme="minorEastAsia" w:hAnsiTheme="minorEastAsia"/>
          </w:rPr>
          <w:br/>
          <w:t>void operator_equality_test()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g_list1 = g_list2;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ShowList(g_list2);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front()返回第一个元素的引用 </w:t>
        </w:r>
        <w:r w:rsidRPr="002A246B">
          <w:rPr>
            <w:rFonts w:asciiTheme="minorEastAsia" w:hAnsiTheme="minorEastAsia"/>
          </w:rPr>
          <w:br/>
          <w:t>void front_test7()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cout &lt;&lt; g_list1.front()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back()返回最后一元素的引用 </w:t>
        </w:r>
        <w:r w:rsidRPr="002A246B">
          <w:rPr>
            <w:rFonts w:asciiTheme="minorEastAsia" w:hAnsiTheme="minorEastAsia"/>
          </w:rPr>
          <w:br/>
          <w:t>void back_test()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cout &lt;&lt; g_list1.back()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begin()返回第一个元素的指针(iterator) </w:t>
        </w:r>
        <w:r w:rsidRPr="002A246B">
          <w:rPr>
            <w:rFonts w:asciiTheme="minorEastAsia" w:hAnsiTheme="minorEastAsia"/>
          </w:rPr>
          <w:br/>
          <w:t>void begin_test()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::iterator it1 = g_list1.begin();</w:t>
        </w:r>
        <w:r w:rsidRPr="002A246B">
          <w:rPr>
            <w:rFonts w:asciiTheme="minorEastAsia" w:hAnsiTheme="minorEastAsia"/>
          </w:rPr>
          <w:br/>
          <w:t>cout &lt;&lt; *++ it1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 &lt; int &gt; ::const_iterator it2 = g_list1.begin();</w:t>
        </w:r>
        <w:r w:rsidRPr="002A246B">
          <w:rPr>
            <w:rFonts w:asciiTheme="minorEastAsia" w:hAnsiTheme="minorEastAsia"/>
          </w:rPr>
          <w:br/>
          <w:t>it2 ++ ;</w:t>
        </w:r>
        <w:r w:rsidRPr="002A246B">
          <w:rPr>
            <w:rFonts w:asciiTheme="minorEastAsia" w:hAnsiTheme="minorEastAsia"/>
          </w:rPr>
          <w:br/>
          <w:t xml:space="preserve">// (*it2)++; // *it2 为const 不用修改 </w:t>
        </w:r>
        <w:r w:rsidRPr="002A246B">
          <w:rPr>
            <w:rFonts w:asciiTheme="minorEastAsia" w:hAnsiTheme="minorEastAsia"/>
          </w:rPr>
          <w:br/>
          <w:t>cout &lt;&lt; * it2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end()返回 [最后一个元素的下一位置的指针] (list为空时end()= begin()) </w:t>
        </w:r>
        <w:r w:rsidRPr="002A246B">
          <w:rPr>
            <w:rFonts w:asciiTheme="minorEastAsia" w:hAnsiTheme="minorEastAsia"/>
          </w:rPr>
          <w:br/>
          <w:t>void end_test()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 xml:space="preserve">list &lt; int &gt; ::iterator it = g_list1.end(); // 注意是：最后一个元素的下一位置的指针 </w:t>
        </w:r>
        <w:r w:rsidRPr="002A246B">
          <w:rPr>
            <w:rFonts w:asciiTheme="minorEastAsia" w:hAnsiTheme="minorEastAsia"/>
          </w:rPr>
          <w:br/>
          <w:t>-- it;</w:t>
        </w:r>
        <w:r w:rsidRPr="002A246B">
          <w:rPr>
            <w:rFonts w:asciiTheme="minorEastAsia" w:hAnsiTheme="minorEastAsia"/>
          </w:rPr>
          <w:br/>
          <w:t>cout &lt;&lt; * it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rbegin()返回链表最后一元素的后向指针 </w:t>
        </w:r>
        <w:r w:rsidRPr="002A246B">
          <w:rPr>
            <w:rFonts w:asciiTheme="minorEastAsia" w:hAnsiTheme="minorEastAsia"/>
          </w:rPr>
          <w:br/>
          <w:t>void rbegin_test()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::reverse_iterator it = g_list1.rbegin();</w:t>
        </w:r>
        <w:r w:rsidRPr="002A246B">
          <w:rPr>
            <w:rFonts w:asciiTheme="minorEastAsia" w:hAnsiTheme="minorEastAsia"/>
          </w:rPr>
          <w:br/>
          <w:t>for (; it != g_list1.rend(); ++ it)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cout &lt;&lt; * it &lt;&lt; ' ' 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rend()返回链表第一元素的下一位置的后向指针 </w:t>
        </w:r>
        <w:r w:rsidRPr="002A246B">
          <w:rPr>
            <w:rFonts w:asciiTheme="minorEastAsia" w:hAnsiTheme="minorEastAsia"/>
          </w:rPr>
          <w:br/>
          <w:t>void rend_test()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::reverse_iterator it = g_list1.rend();</w:t>
        </w:r>
        <w:r w:rsidRPr="002A246B">
          <w:rPr>
            <w:rFonts w:asciiTheme="minorEastAsia" w:hAnsiTheme="minorEastAsia"/>
          </w:rPr>
          <w:br/>
          <w:t>-- it;</w:t>
        </w:r>
        <w:r w:rsidRPr="002A246B">
          <w:rPr>
            <w:rFonts w:asciiTheme="minorEastAsia" w:hAnsiTheme="minorEastAsia"/>
          </w:rPr>
          <w:br/>
          <w:t>cout &lt;&lt; * it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push_back()增加一元素到链表尾 </w:t>
        </w:r>
        <w:r w:rsidRPr="002A246B">
          <w:rPr>
            <w:rFonts w:asciiTheme="minorEastAsia" w:hAnsiTheme="minorEastAsia"/>
          </w:rPr>
          <w:br/>
          <w:t>void push_back_test()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g_list1.push_back( 4 );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push_front()增加一元素到链表头 </w:t>
        </w:r>
        <w:r w:rsidRPr="002A246B">
          <w:rPr>
            <w:rFonts w:asciiTheme="minorEastAsia" w:hAnsiTheme="minorEastAsia"/>
          </w:rPr>
          <w:br/>
          <w:t>void push_front_test()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g_list1.push_front( 4 );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pop_back()删除链表尾的一个元素 </w:t>
        </w:r>
        <w:r w:rsidRPr="002A246B">
          <w:rPr>
            <w:rFonts w:asciiTheme="minorEastAsia" w:hAnsiTheme="minorEastAsia"/>
          </w:rPr>
          <w:br/>
          <w:t>void pop_back_test()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g_list1.pop_back();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pop_front()删除链表头的一元素 </w:t>
        </w:r>
        <w:r w:rsidRPr="002A246B">
          <w:rPr>
            <w:rFonts w:asciiTheme="minorEastAsia" w:hAnsiTheme="minorEastAsia"/>
          </w:rPr>
          <w:br/>
          <w:t>void pop_front_test()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g_list1.pop_front();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clear()删除所有元素 </w:t>
        </w:r>
        <w:r w:rsidRPr="002A246B">
          <w:rPr>
            <w:rFonts w:asciiTheme="minorEastAsia" w:hAnsiTheme="minorEastAsia"/>
          </w:rPr>
          <w:br/>
          <w:t>void clear_test()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g_list1.clear();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erase()删除一个元素或一个区域的元素(两个重载函数) </w:t>
        </w:r>
        <w:r w:rsidRPr="002A246B">
          <w:rPr>
            <w:rFonts w:asciiTheme="minorEastAsia" w:hAnsiTheme="minorEastAsia"/>
          </w:rPr>
          <w:br/>
          <w:t>void erase_test()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g_list1.erase(g_list1.begin());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ShowList(g_list2);</w:t>
        </w:r>
        <w:r w:rsidRPr="002A246B">
          <w:rPr>
            <w:rFonts w:asciiTheme="minorEastAsia" w:hAnsiTheme="minorEastAsia"/>
          </w:rPr>
          <w:br/>
          <w:t>g_list2.erase( ++ g_list2.begin(), g_list2.end());</w:t>
        </w:r>
        <w:r w:rsidRPr="002A246B">
          <w:rPr>
            <w:rFonts w:asciiTheme="minorEastAsia" w:hAnsiTheme="minorEastAsia"/>
          </w:rPr>
          <w:br/>
          <w:t>ShowList(g_list2);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remove()删除链表中匹配值的元素(匹配元素全部删除) </w:t>
        </w:r>
        <w:r w:rsidRPr="002A246B">
          <w:rPr>
            <w:rFonts w:asciiTheme="minorEastAsia" w:hAnsiTheme="minorEastAsia"/>
          </w:rPr>
          <w:br/>
          <w:t>void remove_test()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g_list1.push_back( 1 );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g_list1.remove( 1 );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bool myFun( const int &amp; value) { return (value &lt; 2 ); }</w:t>
        </w:r>
        <w:r w:rsidRPr="002A246B">
          <w:rPr>
            <w:rFonts w:asciiTheme="minorEastAsia" w:hAnsiTheme="minorEastAsia"/>
          </w:rPr>
          <w:br/>
          <w:t xml:space="preserve">// remove_if()删除条件满足的元素(会遍历一次链表) </w:t>
        </w:r>
        <w:r w:rsidRPr="002A246B">
          <w:rPr>
            <w:rFonts w:asciiTheme="minorEastAsia" w:hAnsiTheme="minorEastAsia"/>
          </w:rPr>
          <w:br/>
          <w:t>void remove_if_test()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g_list1.remove_if(myFun);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empty()判断是否链表为空 </w:t>
        </w:r>
        <w:r w:rsidRPr="002A246B">
          <w:rPr>
            <w:rFonts w:asciiTheme="minorEastAsia" w:hAnsiTheme="minorEastAsia"/>
          </w:rPr>
          <w:br/>
          <w:t>void empty_test()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listTemp;</w:t>
        </w:r>
        <w:r w:rsidRPr="002A246B">
          <w:rPr>
            <w:rFonts w:asciiTheme="minorEastAsia" w:hAnsiTheme="minorEastAsia"/>
          </w:rPr>
          <w:br/>
          <w:t>if (listTemp.empty())</w:t>
        </w:r>
        <w:r w:rsidRPr="002A246B">
          <w:rPr>
            <w:rFonts w:asciiTheme="minorEastAsia" w:hAnsiTheme="minorEastAsia"/>
          </w:rPr>
          <w:br/>
          <w:t>cout &lt;&lt; " listTemp为空 " &lt;&lt; endl;</w:t>
        </w:r>
        <w:r w:rsidRPr="002A246B">
          <w:rPr>
            <w:rFonts w:asciiTheme="minorEastAsia" w:hAnsiTheme="minorEastAsia"/>
          </w:rPr>
          <w:br/>
          <w:t xml:space="preserve">else </w:t>
        </w:r>
        <w:r w:rsidRPr="002A246B">
          <w:rPr>
            <w:rFonts w:asciiTheme="minorEastAsia" w:hAnsiTheme="minorEastAsia"/>
          </w:rPr>
          <w:br/>
          <w:t>cout &lt;&lt; " listTemp不为空 "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max_size()返回链表最大可能长度:1073741823 </w:t>
        </w:r>
        <w:r w:rsidRPr="002A246B">
          <w:rPr>
            <w:rFonts w:asciiTheme="minorEastAsia" w:hAnsiTheme="minorEastAsia"/>
          </w:rPr>
          <w:br/>
          <w:t>void max_size_test()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::size_type nMax = g_list1.max_size();</w:t>
        </w:r>
        <w:r w:rsidRPr="002A246B">
          <w:rPr>
            <w:rFonts w:asciiTheme="minorEastAsia" w:hAnsiTheme="minorEastAsia"/>
          </w:rPr>
          <w:br/>
          <w:t>cout &lt;&lt; nMax &lt;&lt; endl;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resize()重新定义链表长度(两重载函数)： </w:t>
        </w:r>
        <w:r w:rsidRPr="002A246B">
          <w:rPr>
            <w:rFonts w:asciiTheme="minorEastAsia" w:hAnsiTheme="minorEastAsia"/>
          </w:rPr>
          <w:br/>
          <w:t>void resize_test()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 xml:space="preserve">g_list1.resize( 9 ); // 用默认值填补 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ShowList(g_list2);</w:t>
        </w:r>
        <w:r w:rsidRPr="002A246B">
          <w:rPr>
            <w:rFonts w:asciiTheme="minorEastAsia" w:hAnsiTheme="minorEastAsia"/>
          </w:rPr>
          <w:br/>
          <w:t xml:space="preserve">g_list2.resize( 9 , 51 ); // 用指定值填补 </w:t>
        </w:r>
        <w:r w:rsidRPr="002A246B">
          <w:rPr>
            <w:rFonts w:asciiTheme="minorEastAsia" w:hAnsiTheme="minorEastAsia"/>
          </w:rPr>
          <w:br/>
          <w:t>ShowList(g_list2);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reverse()反转链表 </w:t>
        </w:r>
        <w:r w:rsidRPr="002A246B">
          <w:rPr>
            <w:rFonts w:asciiTheme="minorEastAsia" w:hAnsiTheme="minorEastAsia"/>
          </w:rPr>
          <w:br/>
          <w:t>void reverse_test()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g_list1.reverse();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sort()对链表排序，默认升序(两个重载函数) </w:t>
        </w:r>
        <w:r w:rsidRPr="002A246B">
          <w:rPr>
            <w:rFonts w:asciiTheme="minorEastAsia" w:hAnsiTheme="minorEastAsia"/>
          </w:rPr>
          <w:br/>
          <w:t>void sort_test()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listTemp;</w:t>
        </w:r>
        <w:r w:rsidRPr="002A246B">
          <w:rPr>
            <w:rFonts w:asciiTheme="minorEastAsia" w:hAnsiTheme="minorEastAsia"/>
          </w:rPr>
          <w:br/>
          <w:t>listTemp.push_back( 9 );</w:t>
        </w:r>
        <w:r w:rsidRPr="002A246B">
          <w:rPr>
            <w:rFonts w:asciiTheme="minorEastAsia" w:hAnsiTheme="minorEastAsia"/>
          </w:rPr>
          <w:br/>
          <w:t>listTemp.push_back( 3 );</w:t>
        </w:r>
        <w:r w:rsidRPr="002A246B">
          <w:rPr>
            <w:rFonts w:asciiTheme="minorEastAsia" w:hAnsiTheme="minorEastAsia"/>
          </w:rPr>
          <w:br/>
          <w:t>listTemp.push_back( 5 );</w:t>
        </w:r>
        <w:r w:rsidRPr="002A246B">
          <w:rPr>
            <w:rFonts w:asciiTheme="minorEastAsia" w:hAnsiTheme="minorEastAsia"/>
          </w:rPr>
          <w:br/>
          <w:t>listTemp.push_back( 1 );</w:t>
        </w:r>
        <w:r w:rsidRPr="002A246B">
          <w:rPr>
            <w:rFonts w:asciiTheme="minorEastAsia" w:hAnsiTheme="minorEastAsia"/>
          </w:rPr>
          <w:br/>
          <w:t>listTemp.push_back( 4 );</w:t>
        </w:r>
        <w:r w:rsidRPr="002A246B">
          <w:rPr>
            <w:rFonts w:asciiTheme="minorEastAsia" w:hAnsiTheme="minorEastAsia"/>
          </w:rPr>
          <w:br/>
          <w:t>listTemp.push_back( 3 );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listTemp.sort();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listTemp.sort(greater &lt; int &gt; ());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merge()合并两个升序序链表并使之成为另一个升序. </w:t>
        </w:r>
        <w:r w:rsidRPr="002A246B">
          <w:rPr>
            <w:rFonts w:asciiTheme="minorEastAsia" w:hAnsiTheme="minorEastAsia"/>
          </w:rPr>
          <w:br/>
          <w:t>void merge_test1()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listTemp2;</w:t>
        </w:r>
        <w:r w:rsidRPr="002A246B">
          <w:rPr>
            <w:rFonts w:asciiTheme="minorEastAsia" w:hAnsiTheme="minorEastAsia"/>
          </w:rPr>
          <w:br/>
          <w:t>listTemp2.push_back( 3 );</w:t>
        </w:r>
        <w:r w:rsidRPr="002A246B">
          <w:rPr>
            <w:rFonts w:asciiTheme="minorEastAsia" w:hAnsiTheme="minorEastAsia"/>
          </w:rPr>
          <w:br/>
          <w:t>listTemp2.push_back( 4 );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 &lt; int &gt; listTemp3;</w:t>
        </w:r>
        <w:r w:rsidRPr="002A246B">
          <w:rPr>
            <w:rFonts w:asciiTheme="minorEastAsia" w:hAnsiTheme="minorEastAsia"/>
          </w:rPr>
          <w:br/>
          <w:t>listTemp3.push_back( 9 );</w:t>
        </w:r>
        <w:r w:rsidRPr="002A246B">
          <w:rPr>
            <w:rFonts w:asciiTheme="minorEastAsia" w:hAnsiTheme="minorEastAsia"/>
          </w:rPr>
          <w:br/>
          <w:t>listTemp3.push_back( 10 );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  <w:t>ShowList(listTemp3);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listTemp2.merge(listTemp3);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bool myCmp ( int first, int second)</w:t>
        </w:r>
        <w:r w:rsidRPr="002A246B">
          <w:rPr>
            <w:rFonts w:asciiTheme="minorEastAsia" w:hAnsiTheme="minorEastAsia"/>
          </w:rPr>
          <w:br/>
          <w:t>{ return ( int (first) &gt; int (second) ); 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merge()合并两个降序链表并使之成为另一个降序. </w:t>
        </w:r>
        <w:r w:rsidRPr="002A246B">
          <w:rPr>
            <w:rFonts w:asciiTheme="minorEastAsia" w:hAnsiTheme="minorEastAsia"/>
          </w:rPr>
          <w:br/>
          <w:t>void merge_test2()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listTemp2;</w:t>
        </w:r>
        <w:r w:rsidRPr="002A246B">
          <w:rPr>
            <w:rFonts w:asciiTheme="minorEastAsia" w:hAnsiTheme="minorEastAsia"/>
          </w:rPr>
          <w:br/>
          <w:t>listTemp2.push_back( 4 );</w:t>
        </w:r>
        <w:r w:rsidRPr="002A246B">
          <w:rPr>
            <w:rFonts w:asciiTheme="minorEastAsia" w:hAnsiTheme="minorEastAsia"/>
          </w:rPr>
          <w:br/>
          <w:t>listTemp2.push_back( 3 );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 &lt; int &gt; listTemp3;</w:t>
        </w:r>
        <w:r w:rsidRPr="002A246B">
          <w:rPr>
            <w:rFonts w:asciiTheme="minorEastAsia" w:hAnsiTheme="minorEastAsia"/>
          </w:rPr>
          <w:br/>
          <w:t>listTemp3.push_back( 10 );</w:t>
        </w:r>
        <w:r w:rsidRPr="002A246B">
          <w:rPr>
            <w:rFonts w:asciiTheme="minorEastAsia" w:hAnsiTheme="minorEastAsia"/>
          </w:rPr>
          <w:br/>
          <w:t>listTemp3.push_back( 9 );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  <w:t>ShowList(listTemp3);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listTemp2.merge(listTemp3, greater&lt;int&gt;()); // 第二个参数可以是自己定义的函数如下 </w:t>
        </w:r>
        <w:r w:rsidRPr="002A246B">
          <w:rPr>
            <w:rFonts w:asciiTheme="minorEastAsia" w:hAnsiTheme="minorEastAsia"/>
          </w:rPr>
          <w:br/>
          <w:t>listTemp2.merge(listTemp3, myCmp);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// splice()对两个链表进行结合(三个重载函数),结合后第二个链表清空</w:t>
        </w:r>
        <w:r w:rsidRPr="002A246B">
          <w:rPr>
            <w:rFonts w:asciiTheme="minorEastAsia" w:hAnsiTheme="minorEastAsia"/>
          </w:rPr>
          <w:br/>
          <w:t>// void splice ( iterator position, list&lt;T,Allocator&gt;&amp; x );</w:t>
        </w:r>
        <w:r w:rsidRPr="002A246B">
          <w:rPr>
            <w:rFonts w:asciiTheme="minorEastAsia" w:hAnsiTheme="minorEastAsia"/>
          </w:rPr>
          <w:br/>
          <w:t>// void splice ( iterator position, list&lt;T,Allocator&gt;&amp; x, iterator i );</w:t>
        </w:r>
        <w:r w:rsidRPr="002A246B">
          <w:rPr>
            <w:rFonts w:asciiTheme="minorEastAsia" w:hAnsiTheme="minorEastAsia"/>
          </w:rPr>
          <w:br/>
          <w:t xml:space="preserve">// void splice ( iterator position, list&lt;T,Allocator&gt;&amp; x, iterator first, iterator last ); </w:t>
        </w:r>
        <w:r w:rsidRPr="002A246B">
          <w:rPr>
            <w:rFonts w:asciiTheme="minorEastAsia" w:hAnsiTheme="minorEastAsia"/>
          </w:rPr>
          <w:br/>
          <w:t>void splice_test()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listTemp1(g_list1);</w:t>
        </w:r>
        <w:r w:rsidRPr="002A246B">
          <w:rPr>
            <w:rFonts w:asciiTheme="minorEastAsia" w:hAnsiTheme="minorEastAsia"/>
          </w:rPr>
          <w:br/>
          <w:t>list &lt; int &gt; listTemp2(g_list2);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ShowList(listTemp1);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</w:t>
        </w:r>
        <w:r w:rsidRPr="002A246B">
          <w:rPr>
            <w:rFonts w:asciiTheme="minorEastAsia" w:hAnsiTheme="minorEastAsia"/>
          </w:rPr>
          <w:br/>
          <w:t>listTemp1.splice( ++ listTemp1.begin(), listTemp2);</w:t>
        </w:r>
        <w:r w:rsidRPr="002A246B">
          <w:rPr>
            <w:rFonts w:asciiTheme="minorEastAsia" w:hAnsiTheme="minorEastAsia"/>
          </w:rPr>
          <w:br/>
          <w:t>ShowList(listTemp1);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</w:t>
        </w:r>
        <w:r w:rsidRPr="002A246B">
          <w:rPr>
            <w:rFonts w:asciiTheme="minorEastAsia" w:hAnsiTheme="minorEastAsia"/>
          </w:rPr>
          <w:br/>
          <w:t>listTemp1.assign(g_list1.begin(), g_list1.end());</w:t>
        </w:r>
        <w:r w:rsidRPr="002A246B">
          <w:rPr>
            <w:rFonts w:asciiTheme="minorEastAsia" w:hAnsiTheme="minorEastAsia"/>
          </w:rPr>
          <w:br/>
          <w:t>listTemp2.assign(g_list2.begin(), g_list2.end());</w:t>
        </w:r>
        <w:r w:rsidRPr="002A246B">
          <w:rPr>
            <w:rFonts w:asciiTheme="minorEastAsia" w:hAnsiTheme="minorEastAsia"/>
          </w:rPr>
          <w:br/>
          <w:t>listTemp1.splice( ++ listTemp1.begin(), listTemp2, ++ listTemp2.begin());</w:t>
        </w:r>
        <w:r w:rsidRPr="002A246B">
          <w:rPr>
            <w:rFonts w:asciiTheme="minorEastAsia" w:hAnsiTheme="minorEastAsia"/>
          </w:rPr>
          <w:br/>
          <w:t>ShowList(listTemp1);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</w:t>
        </w:r>
        <w:r w:rsidRPr="002A246B">
          <w:rPr>
            <w:rFonts w:asciiTheme="minorEastAsia" w:hAnsiTheme="minorEastAsia"/>
          </w:rPr>
          <w:br/>
          <w:t>listTemp1.assign(g_list1.begin(), g_list1.end());</w:t>
        </w:r>
        <w:r w:rsidRPr="002A246B">
          <w:rPr>
            <w:rFonts w:asciiTheme="minorEastAsia" w:hAnsiTheme="minorEastAsia"/>
          </w:rPr>
          <w:br/>
          <w:t>listTemp2.assign(g_list2.begin(), g_list2.end());</w:t>
        </w:r>
        <w:r w:rsidRPr="002A246B">
          <w:rPr>
            <w:rFonts w:asciiTheme="minorEastAsia" w:hAnsiTheme="minorEastAsia"/>
          </w:rPr>
          <w:br/>
          <w:t>listTemp1.splice( ++ listTemp1.begin(), listTemp2, ++ listTemp2.begin(), listTemp2.end());</w:t>
        </w:r>
        <w:r w:rsidRPr="002A246B">
          <w:rPr>
            <w:rFonts w:asciiTheme="minorEastAsia" w:hAnsiTheme="minorEastAsia"/>
          </w:rPr>
          <w:br/>
          <w:t>ShowList(listTemp1);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// insert()在指定位置插入一个或多个元素(三个重载函数)</w:t>
        </w:r>
        <w:r w:rsidRPr="002A246B">
          <w:rPr>
            <w:rFonts w:asciiTheme="minorEastAsia" w:hAnsiTheme="minorEastAsia"/>
          </w:rPr>
          <w:br/>
          <w:t>// iterator insert ( iterator position, const T&amp; x );</w:t>
        </w:r>
        <w:r w:rsidRPr="002A246B">
          <w:rPr>
            <w:rFonts w:asciiTheme="minorEastAsia" w:hAnsiTheme="minorEastAsia"/>
          </w:rPr>
          <w:br/>
          <w:t>// void insert ( iterator position, size_type n, const T&amp; x );</w:t>
        </w:r>
        <w:r w:rsidRPr="002A246B">
          <w:rPr>
            <w:rFonts w:asciiTheme="minorEastAsia" w:hAnsiTheme="minorEastAsia"/>
          </w:rPr>
          <w:br/>
          <w:t>// template &lt;class InputIterator&gt;</w:t>
        </w:r>
        <w:r w:rsidRPr="002A246B">
          <w:rPr>
            <w:rFonts w:asciiTheme="minorEastAsia" w:hAnsiTheme="minorEastAsia"/>
          </w:rPr>
          <w:br/>
          <w:t xml:space="preserve">// void insert ( iterator position, InputIterator first, InputIterator last ); </w:t>
        </w:r>
        <w:r w:rsidRPr="002A246B">
          <w:rPr>
            <w:rFonts w:asciiTheme="minorEastAsia" w:hAnsiTheme="minorEastAsia"/>
          </w:rPr>
          <w:br/>
          <w:t>void insert_test()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listTemp1(g_list1);</w:t>
        </w:r>
        <w:r w:rsidRPr="002A246B">
          <w:rPr>
            <w:rFonts w:asciiTheme="minorEastAsia" w:hAnsiTheme="minorEastAsia"/>
          </w:rPr>
          <w:br/>
          <w:t>ShowList(listTemp1);</w:t>
        </w:r>
        <w:r w:rsidRPr="002A246B">
          <w:rPr>
            <w:rFonts w:asciiTheme="minorEastAsia" w:hAnsiTheme="minorEastAsia"/>
          </w:rPr>
          <w:br/>
          <w:t>listTemp1.insert(listTemp1.begin(), 51 );</w:t>
        </w:r>
        <w:r w:rsidRPr="002A246B">
          <w:rPr>
            <w:rFonts w:asciiTheme="minorEastAsia" w:hAnsiTheme="minorEastAsia"/>
          </w:rPr>
          <w:br/>
          <w:t>ShowList(listTemp1);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 &lt; int &gt; listTemp2(g_list1);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listTemp2.insert(listTemp2.begin(), 9 , 51 );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 &lt; int &gt; listTemp3(g_list1);</w:t>
        </w:r>
        <w:r w:rsidRPr="002A246B">
          <w:rPr>
            <w:rFonts w:asciiTheme="minorEastAsia" w:hAnsiTheme="minorEastAsia"/>
          </w:rPr>
          <w:br/>
          <w:t>ShowList(listTemp3);</w:t>
        </w:r>
        <w:r w:rsidRPr="002A246B">
          <w:rPr>
            <w:rFonts w:asciiTheme="minorEastAsia" w:hAnsiTheme="minorEastAsia"/>
          </w:rPr>
          <w:br/>
          <w:t>listTemp3.insert(listTemp3.begin(), g_list2.begin(), g_list2.end());</w:t>
        </w:r>
        <w:r w:rsidRPr="002A246B">
          <w:rPr>
            <w:rFonts w:asciiTheme="minorEastAsia" w:hAnsiTheme="minorEastAsia"/>
          </w:rPr>
          <w:br/>
          <w:t>ShowList(listTemp3);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swap()交换两个链表(两个重载) </w:t>
        </w:r>
        <w:r w:rsidRPr="002A246B">
          <w:rPr>
            <w:rFonts w:asciiTheme="minorEastAsia" w:hAnsiTheme="minorEastAsia"/>
          </w:rPr>
          <w:br/>
          <w:t>void swap_test()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ShowList(g_list2);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g_list1.swap(g_list2);</w:t>
        </w:r>
        <w:r w:rsidRPr="002A246B">
          <w:rPr>
            <w:rFonts w:asciiTheme="minorEastAsia" w:hAnsiTheme="minorEastAsia"/>
          </w:rPr>
          <w:br/>
          <w:t>ShowList(g_list1);</w:t>
        </w:r>
        <w:r w:rsidRPr="002A246B">
          <w:rPr>
            <w:rFonts w:asciiTheme="minorEastAsia" w:hAnsiTheme="minorEastAsia"/>
          </w:rPr>
          <w:br/>
          <w:t>ShowList(g_list2);</w:t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bool same_integral_part ( double first, double second)</w:t>
        </w:r>
        <w:r w:rsidRPr="002A246B">
          <w:rPr>
            <w:rFonts w:asciiTheme="minorEastAsia" w:hAnsiTheme="minorEastAsia"/>
          </w:rPr>
          <w:br/>
          <w:t>{ return ( int (first) == int (second) ); 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unique()删除相邻重复元素 </w:t>
        </w:r>
        <w:r w:rsidRPr="002A246B">
          <w:rPr>
            <w:rFonts w:asciiTheme="minorEastAsia" w:hAnsiTheme="minorEastAsia"/>
          </w:rPr>
          <w:br/>
          <w:t>void unique_test()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list &lt; int &gt; listTemp;</w:t>
        </w:r>
        <w:r w:rsidRPr="002A246B">
          <w:rPr>
            <w:rFonts w:asciiTheme="minorEastAsia" w:hAnsiTheme="minorEastAsia"/>
          </w:rPr>
          <w:br/>
          <w:t>listTemp.push_back( 1 );</w:t>
        </w:r>
        <w:r w:rsidRPr="002A246B">
          <w:rPr>
            <w:rFonts w:asciiTheme="minorEastAsia" w:hAnsiTheme="minorEastAsia"/>
          </w:rPr>
          <w:br/>
          <w:t>listTemp.push_back( 1 );</w:t>
        </w:r>
        <w:r w:rsidRPr="002A246B">
          <w:rPr>
            <w:rFonts w:asciiTheme="minorEastAsia" w:hAnsiTheme="minorEastAsia"/>
          </w:rPr>
          <w:br/>
          <w:t>listTemp.push_back( 4 );</w:t>
        </w:r>
        <w:r w:rsidRPr="002A246B">
          <w:rPr>
            <w:rFonts w:asciiTheme="minorEastAsia" w:hAnsiTheme="minorEastAsia"/>
          </w:rPr>
          <w:br/>
          <w:t>listTemp.push_back( 3 );</w:t>
        </w:r>
        <w:r w:rsidRPr="002A246B">
          <w:rPr>
            <w:rFonts w:asciiTheme="minorEastAsia" w:hAnsiTheme="minorEastAsia"/>
          </w:rPr>
          <w:br/>
          <w:t>listTemp.push_back( 5 );</w:t>
        </w:r>
        <w:r w:rsidRPr="002A246B">
          <w:rPr>
            <w:rFonts w:asciiTheme="minorEastAsia" w:hAnsiTheme="minorEastAsia"/>
          </w:rPr>
          <w:br/>
          <w:t>listTemp.push_back( 1 );</w:t>
        </w:r>
        <w:r w:rsidRPr="002A246B">
          <w:rPr>
            <w:rFonts w:asciiTheme="minorEastAsia" w:hAnsiTheme="minorEastAsia"/>
          </w:rPr>
          <w:br/>
          <w:t>list &lt; int &gt; listTemp2(listTemp);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 xml:space="preserve">listTemp.unique(); // 不会删除不相邻的相同元素 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listTemp.sort();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listTemp.unique();</w:t>
        </w:r>
        <w:r w:rsidRPr="002A246B">
          <w:rPr>
            <w:rFonts w:asciiTheme="minorEastAsia" w:hAnsiTheme="minorEastAsia"/>
          </w:rPr>
          <w:br/>
          <w:t>ShowList(listTemp);</w:t>
        </w:r>
        <w:r w:rsidRPr="002A246B">
          <w:rPr>
            <w:rFonts w:asciiTheme="minorEastAsia" w:hAnsiTheme="minorEastAsia"/>
          </w:rPr>
          <w:br/>
          <w:t>cout &lt;&lt; endl;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listTemp2.sort();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  <w:t>listTemp2.unique(same_integral_part);</w:t>
        </w:r>
        <w:r w:rsidRPr="002A246B">
          <w:rPr>
            <w:rFonts w:asciiTheme="minorEastAsia" w:hAnsiTheme="minorEastAsia"/>
          </w:rPr>
          <w:br/>
          <w:t>ShowList(listTemp2);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}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 xml:space="preserve">// 主函数，下面要测试哪个就把那个注释去掉即可 </w:t>
        </w:r>
        <w:r w:rsidRPr="002A246B">
          <w:rPr>
            <w:rFonts w:asciiTheme="minorEastAsia" w:hAnsiTheme="minorEastAsia"/>
          </w:rPr>
          <w:br/>
          <w:t>int _tmain( int argc, _TCHAR * argv[])</w:t>
        </w:r>
        <w:r w:rsidRPr="002A246B">
          <w:rPr>
            <w:rFonts w:asciiTheme="minorEastAsia" w:hAnsiTheme="minorEastAsia"/>
          </w:rPr>
          <w:br/>
          <w:t>{</w:t>
        </w:r>
        <w:r w:rsidRPr="002A246B">
          <w:rPr>
            <w:rFonts w:asciiTheme="minorEastAsia" w:hAnsiTheme="minorEastAsia"/>
          </w:rPr>
          <w:br/>
          <w:t>InitList();</w:t>
        </w:r>
        <w:r w:rsidRPr="002A246B">
          <w:rPr>
            <w:rFonts w:asciiTheme="minorEastAsia" w:hAnsiTheme="minorEastAsia"/>
          </w:rPr>
          <w:br/>
          <w:t>// ShowList(g_list1);</w:t>
        </w:r>
        <w:r w:rsidRPr="002A246B">
          <w:rPr>
            <w:rFonts w:asciiTheme="minorEastAsia" w:hAnsiTheme="minorEastAsia"/>
          </w:rPr>
          <w:br/>
          <w:t>// ShowList(g_list2);</w:t>
        </w:r>
        <w:r w:rsidRPr="002A246B">
          <w:rPr>
            <w:rFonts w:asciiTheme="minorEastAsia" w:hAnsiTheme="minorEastAsia"/>
          </w:rPr>
          <w:br/>
        </w:r>
        <w:r w:rsidRPr="002A246B">
          <w:rPr>
            <w:rFonts w:asciiTheme="minorEastAsia" w:hAnsiTheme="minorEastAsia"/>
          </w:rPr>
          <w:br/>
          <w:t>// constructor_test0();</w:t>
        </w:r>
        <w:r w:rsidRPr="002A246B">
          <w:rPr>
            <w:rFonts w:asciiTheme="minorEastAsia" w:hAnsiTheme="minorEastAsia"/>
          </w:rPr>
          <w:br/>
          <w:t>// constructor_test1();</w:t>
        </w:r>
        <w:r w:rsidRPr="002A246B">
          <w:rPr>
            <w:rFonts w:asciiTheme="minorEastAsia" w:hAnsiTheme="minorEastAsia"/>
          </w:rPr>
          <w:br/>
          <w:t>// constructor_test2();</w:t>
        </w:r>
        <w:r w:rsidRPr="002A246B">
          <w:rPr>
            <w:rFonts w:asciiTheme="minorEastAsia" w:hAnsiTheme="minorEastAsia"/>
          </w:rPr>
          <w:br/>
          <w:t>// constructor_test3();</w:t>
        </w:r>
        <w:r w:rsidRPr="002A246B">
          <w:rPr>
            <w:rFonts w:asciiTheme="minorEastAsia" w:hAnsiTheme="minorEastAsia"/>
          </w:rPr>
          <w:br/>
          <w:t>// constructor_test4();</w:t>
        </w:r>
        <w:r w:rsidRPr="002A246B">
          <w:rPr>
            <w:rFonts w:asciiTheme="minorEastAsia" w:hAnsiTheme="minorEastAsia"/>
          </w:rPr>
          <w:br/>
          <w:t>// assign_test();</w:t>
        </w:r>
        <w:r w:rsidRPr="002A246B">
          <w:rPr>
            <w:rFonts w:asciiTheme="minorEastAsia" w:hAnsiTheme="minorEastAsia"/>
          </w:rPr>
          <w:br/>
          <w:t>// operator_equality_test();</w:t>
        </w:r>
        <w:r w:rsidRPr="002A246B">
          <w:rPr>
            <w:rFonts w:asciiTheme="minorEastAsia" w:hAnsiTheme="minorEastAsia"/>
          </w:rPr>
          <w:br/>
          <w:t>// front_test7();</w:t>
        </w:r>
        <w:r w:rsidRPr="002A246B">
          <w:rPr>
            <w:rFonts w:asciiTheme="minorEastAsia" w:hAnsiTheme="minorEastAsia"/>
          </w:rPr>
          <w:br/>
          <w:t>// back_test();</w:t>
        </w:r>
        <w:r w:rsidRPr="002A246B">
          <w:rPr>
            <w:rFonts w:asciiTheme="minorEastAsia" w:hAnsiTheme="minorEastAsia"/>
          </w:rPr>
          <w:br/>
          <w:t>// begin_test();</w:t>
        </w:r>
        <w:r w:rsidRPr="002A246B">
          <w:rPr>
            <w:rFonts w:asciiTheme="minorEastAsia" w:hAnsiTheme="minorEastAsia"/>
          </w:rPr>
          <w:br/>
          <w:t>// end_test();</w:t>
        </w:r>
        <w:r w:rsidRPr="002A246B">
          <w:rPr>
            <w:rFonts w:asciiTheme="minorEastAsia" w:hAnsiTheme="minorEastAsia"/>
          </w:rPr>
          <w:br/>
          <w:t>// rbegin_test();</w:t>
        </w:r>
        <w:r w:rsidRPr="002A246B">
          <w:rPr>
            <w:rFonts w:asciiTheme="minorEastAsia" w:hAnsiTheme="minorEastAsia"/>
          </w:rPr>
          <w:br/>
          <w:t>// rend_test();</w:t>
        </w:r>
        <w:r w:rsidRPr="002A246B">
          <w:rPr>
            <w:rFonts w:asciiTheme="minorEastAsia" w:hAnsiTheme="minorEastAsia"/>
          </w:rPr>
          <w:br/>
          <w:t>// push_back_test();</w:t>
        </w:r>
        <w:r w:rsidRPr="002A246B">
          <w:rPr>
            <w:rFonts w:asciiTheme="minorEastAsia" w:hAnsiTheme="minorEastAsia"/>
          </w:rPr>
          <w:br/>
          <w:t>// push_front_test();</w:t>
        </w:r>
        <w:r w:rsidRPr="002A246B">
          <w:rPr>
            <w:rFonts w:asciiTheme="minorEastAsia" w:hAnsiTheme="minorEastAsia"/>
          </w:rPr>
          <w:br/>
          <w:t>// pop_back_test();</w:t>
        </w:r>
        <w:r w:rsidRPr="002A246B">
          <w:rPr>
            <w:rFonts w:asciiTheme="minorEastAsia" w:hAnsiTheme="minorEastAsia"/>
          </w:rPr>
          <w:br/>
          <w:t>// pop_front_test();</w:t>
        </w:r>
        <w:r w:rsidRPr="002A246B">
          <w:rPr>
            <w:rFonts w:asciiTheme="minorEastAsia" w:hAnsiTheme="minorEastAsia"/>
          </w:rPr>
          <w:br/>
          <w:t>// clear_test();</w:t>
        </w:r>
        <w:r w:rsidRPr="002A246B">
          <w:rPr>
            <w:rFonts w:asciiTheme="minorEastAsia" w:hAnsiTheme="minorEastAsia"/>
          </w:rPr>
          <w:br/>
          <w:t>// erase_test();</w:t>
        </w:r>
        <w:r w:rsidRPr="002A246B">
          <w:rPr>
            <w:rFonts w:asciiTheme="minorEastAsia" w:hAnsiTheme="minorEastAsia"/>
          </w:rPr>
          <w:br/>
          <w:t>// remove_test();</w:t>
        </w:r>
        <w:r w:rsidRPr="002A246B">
          <w:rPr>
            <w:rFonts w:asciiTheme="minorEastAsia" w:hAnsiTheme="minorEastAsia"/>
          </w:rPr>
          <w:br/>
          <w:t>// remove_if_test();</w:t>
        </w:r>
        <w:r w:rsidRPr="002A246B">
          <w:rPr>
            <w:rFonts w:asciiTheme="minorEastAsia" w:hAnsiTheme="minorEastAsia"/>
          </w:rPr>
          <w:br/>
          <w:t>// empty_test();</w:t>
        </w:r>
        <w:r w:rsidRPr="002A246B">
          <w:rPr>
            <w:rFonts w:asciiTheme="minorEastAsia" w:hAnsiTheme="minorEastAsia"/>
          </w:rPr>
          <w:br/>
          <w:t>// max_size_test();</w:t>
        </w:r>
        <w:r w:rsidRPr="002A246B">
          <w:rPr>
            <w:rFonts w:asciiTheme="minorEastAsia" w:hAnsiTheme="minorEastAsia"/>
          </w:rPr>
          <w:br/>
          <w:t>// resize_test();</w:t>
        </w:r>
        <w:r w:rsidRPr="002A246B">
          <w:rPr>
            <w:rFonts w:asciiTheme="minorEastAsia" w:hAnsiTheme="minorEastAsia"/>
          </w:rPr>
          <w:br/>
          <w:t>// reverse_test();</w:t>
        </w:r>
        <w:r w:rsidRPr="002A246B">
          <w:rPr>
            <w:rFonts w:asciiTheme="minorEastAsia" w:hAnsiTheme="minorEastAsia"/>
          </w:rPr>
          <w:br/>
          <w:t>// sort_test();</w:t>
        </w:r>
        <w:r w:rsidRPr="002A246B">
          <w:rPr>
            <w:rFonts w:asciiTheme="minorEastAsia" w:hAnsiTheme="minorEastAsia"/>
          </w:rPr>
          <w:br/>
          <w:t>// merge_test1();</w:t>
        </w:r>
        <w:r w:rsidRPr="002A246B">
          <w:rPr>
            <w:rFonts w:asciiTheme="minorEastAsia" w:hAnsiTheme="minorEastAsia"/>
          </w:rPr>
          <w:br/>
          <w:t>// merge_test2();</w:t>
        </w:r>
        <w:r w:rsidRPr="002A246B">
          <w:rPr>
            <w:rFonts w:asciiTheme="minorEastAsia" w:hAnsiTheme="minorEastAsia"/>
          </w:rPr>
          <w:br/>
          <w:t>// splice_test();</w:t>
        </w:r>
        <w:r w:rsidRPr="002A246B">
          <w:rPr>
            <w:rFonts w:asciiTheme="minorEastAsia" w:hAnsiTheme="minorEastAsia"/>
          </w:rPr>
          <w:br/>
          <w:t>// insert_test();</w:t>
        </w:r>
        <w:r w:rsidRPr="002A246B">
          <w:rPr>
            <w:rFonts w:asciiTheme="minorEastAsia" w:hAnsiTheme="minorEastAsia"/>
          </w:rPr>
          <w:br/>
          <w:t>// swap_test();</w:t>
        </w:r>
        <w:r w:rsidRPr="002A246B">
          <w:rPr>
            <w:rFonts w:asciiTheme="minorEastAsia" w:hAnsiTheme="minorEastAsia"/>
          </w:rPr>
          <w:br/>
          <w:t xml:space="preserve">// unique_test(); </w:t>
        </w:r>
        <w:r w:rsidRPr="002A246B">
          <w:rPr>
            <w:rFonts w:asciiTheme="minorEastAsia" w:hAnsiTheme="minorEastAsia"/>
          </w:rPr>
          <w:br/>
          <w:t>return 0 ;</w:t>
        </w:r>
        <w:r w:rsidRPr="002A246B">
          <w:rPr>
            <w:rFonts w:asciiTheme="minorEastAsia" w:hAnsiTheme="minorEastAsia"/>
          </w:rPr>
          <w:br/>
          <w:t>}</w:t>
        </w:r>
      </w:ins>
    </w:p>
    <w:p w:rsidR="00000000" w:rsidRPr="002A246B" w:rsidRDefault="00D919E9" w:rsidP="002A246B">
      <w:pPr>
        <w:rPr>
          <w:rFonts w:asciiTheme="minorEastAsia" w:hAnsiTheme="minorEastAsia"/>
        </w:rPr>
      </w:pPr>
    </w:p>
    <w:sectPr w:rsidR="00000000" w:rsidRPr="002A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46B" w:rsidRDefault="002A246B" w:rsidP="002A246B">
      <w:r>
        <w:separator/>
      </w:r>
    </w:p>
  </w:endnote>
  <w:endnote w:type="continuationSeparator" w:id="1">
    <w:p w:rsidR="002A246B" w:rsidRDefault="002A246B" w:rsidP="002A2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46B" w:rsidRDefault="002A246B" w:rsidP="002A246B">
      <w:r>
        <w:separator/>
      </w:r>
    </w:p>
  </w:footnote>
  <w:footnote w:type="continuationSeparator" w:id="1">
    <w:p w:rsidR="002A246B" w:rsidRDefault="002A246B" w:rsidP="002A2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dirty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46B"/>
    <w:rsid w:val="002A246B"/>
    <w:rsid w:val="00D9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4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24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24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6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488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3C3C3"/>
                            <w:left w:val="single" w:sz="4" w:space="0" w:color="C3C3C3"/>
                            <w:bottom w:val="single" w:sz="4" w:space="0" w:color="C3C3C3"/>
                            <w:right w:val="single" w:sz="4" w:space="0" w:color="C3C3C3"/>
                          </w:divBdr>
                        </w:div>
                      </w:divsChild>
                    </w:div>
                    <w:div w:id="1509061892">
                      <w:marLeft w:val="17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933673">
                  <w:marLeft w:val="0"/>
                  <w:marRight w:val="13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901">
                  <w:marLeft w:val="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4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177863">
                  <w:marLeft w:val="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503">
                      <w:marLeft w:val="0"/>
                      <w:marRight w:val="0"/>
                      <w:marTop w:val="0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6056">
                                  <w:marLeft w:val="0"/>
                                  <w:marRight w:val="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137356">
                                      <w:marLeft w:val="0"/>
                                      <w:marRight w:val="0"/>
                                      <w:marTop w:val="7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875173">
                                      <w:marLeft w:val="-141"/>
                                      <w:marRight w:val="0"/>
                                      <w:marTop w:val="10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707218">
                      <w:marLeft w:val="0"/>
                      <w:marRight w:val="0"/>
                      <w:marTop w:val="0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899825">
                      <w:marLeft w:val="0"/>
                      <w:marRight w:val="0"/>
                      <w:marTop w:val="0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026811">
                      <w:marLeft w:val="0"/>
                      <w:marRight w:val="0"/>
                      <w:marTop w:val="0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087342">
                      <w:marLeft w:val="0"/>
                      <w:marRight w:val="0"/>
                      <w:marTop w:val="0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675460">
                      <w:marLeft w:val="0"/>
                      <w:marRight w:val="0"/>
                      <w:marTop w:val="0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2107">
                      <w:marLeft w:val="0"/>
                      <w:marRight w:val="0"/>
                      <w:marTop w:val="0"/>
                      <w:marBottom w:val="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" w:color="808080"/>
                                <w:left w:val="single" w:sz="8" w:space="4" w:color="808080"/>
                                <w:bottom w:val="single" w:sz="8" w:space="1" w:color="808080"/>
                                <w:right w:val="single" w:sz="8" w:space="4" w:color="808080"/>
                              </w:divBdr>
                            </w:div>
                            <w:div w:id="66093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" w:color="808080"/>
                                <w:left w:val="single" w:sz="8" w:space="4" w:color="808080"/>
                                <w:bottom w:val="single" w:sz="8" w:space="1" w:color="808080"/>
                                <w:right w:val="single" w:sz="8" w:space="4" w:color="808080"/>
                              </w:divBdr>
                            </w:div>
                            <w:div w:id="18043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373669">
                      <w:marLeft w:val="0"/>
                      <w:marRight w:val="0"/>
                      <w:marTop w:val="0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49398">
                      <w:marLeft w:val="0"/>
                      <w:marRight w:val="0"/>
                      <w:marTop w:val="1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0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8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5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7C7C7"/>
                                    <w:left w:val="none" w:sz="0" w:space="0" w:color="auto"/>
                                    <w:bottom w:val="single" w:sz="4" w:space="0" w:color="C7C7C7"/>
                                    <w:right w:val="single" w:sz="4" w:space="0" w:color="C7C7C7"/>
                                  </w:divBdr>
                                </w:div>
                              </w:divsChild>
                            </w:div>
                            <w:div w:id="173304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310465">
                      <w:marLeft w:val="0"/>
                      <w:marRight w:val="0"/>
                      <w:marTop w:val="1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3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3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288">
          <w:marLeft w:val="0"/>
          <w:marRight w:val="0"/>
          <w:marTop w:val="0"/>
          <w:marBottom w:val="0"/>
          <w:divBdr>
            <w:top w:val="single" w:sz="2" w:space="0" w:color="C3C3C3"/>
            <w:left w:val="single" w:sz="4" w:space="0" w:color="C3C3C3"/>
            <w:bottom w:val="single" w:sz="4" w:space="0" w:color="C3C3C3"/>
            <w:right w:val="single" w:sz="4" w:space="0" w:color="C3C3C3"/>
          </w:divBdr>
        </w:div>
        <w:div w:id="13665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511381372">
                  <w:marLeft w:val="0"/>
                  <w:marRight w:val="3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7845">
          <w:marLeft w:val="0"/>
          <w:marRight w:val="0"/>
          <w:marTop w:val="0"/>
          <w:marBottom w:val="0"/>
          <w:divBdr>
            <w:top w:val="single" w:sz="4" w:space="0" w:color="B0ACC2"/>
            <w:left w:val="single" w:sz="4" w:space="0" w:color="B0ACC2"/>
            <w:bottom w:val="none" w:sz="0" w:space="0" w:color="auto"/>
            <w:right w:val="single" w:sz="4" w:space="0" w:color="B0ACC2"/>
          </w:divBdr>
        </w:div>
        <w:div w:id="88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6353">
                  <w:marLeft w:val="0"/>
                  <w:marRight w:val="0"/>
                  <w:marTop w:val="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8E8"/>
                    <w:right w:val="none" w:sz="0" w:space="0" w:color="auto"/>
                  </w:divBdr>
                </w:div>
                <w:div w:id="6467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2777">
                      <w:marLeft w:val="0"/>
                      <w:marRight w:val="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2" w:color="CCCCCC"/>
                        <w:right w:val="none" w:sz="0" w:space="0" w:color="auto"/>
                      </w:divBdr>
                      <w:divsChild>
                        <w:div w:id="179602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11769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2653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</w:divsChild>
                    </w:div>
                    <w:div w:id="12611210">
                      <w:marLeft w:val="0"/>
                      <w:marRight w:val="0"/>
                      <w:marTop w:val="27"/>
                      <w:marBottom w:val="2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0601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1796556149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1086607571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1002313920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155386599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1619530740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32969566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</w:divsChild>
                    </w:div>
                    <w:div w:id="521625050">
                      <w:marLeft w:val="0"/>
                      <w:marRight w:val="0"/>
                      <w:marTop w:val="27"/>
                      <w:marBottom w:val="2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1719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679966317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1741631959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614022022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445661977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571503027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  <w:div w:id="2129464402">
                          <w:marLeft w:val="0"/>
                          <w:marRight w:val="0"/>
                          <w:marTop w:val="18"/>
                          <w:marBottom w:val="18"/>
                          <w:divBdr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divBdr>
                        </w:div>
                      </w:divsChild>
                    </w:div>
                  </w:divsChild>
                </w:div>
                <w:div w:id="1600023112">
                  <w:marLeft w:val="0"/>
                  <w:marRight w:val="0"/>
                  <w:marTop w:val="0"/>
                  <w:marBottom w:val="0"/>
                  <w:divBdr>
                    <w:top w:val="single" w:sz="4" w:space="0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2160998997_3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D4%D3%CC%B8&amp;by=ta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2042</Words>
  <Characters>11640</Characters>
  <Application>Microsoft Office Word</Application>
  <DocSecurity>0</DocSecurity>
  <Lines>97</Lines>
  <Paragraphs>27</Paragraphs>
  <ScaleCrop>false</ScaleCrop>
  <Company>http://sdwm.org</Company>
  <LinksUpToDate>false</LinksUpToDate>
  <CharactersWithSpaces>13655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</cp:revision>
  <dcterms:created xsi:type="dcterms:W3CDTF">2014-08-11T02:15:00Z</dcterms:created>
  <dcterms:modified xsi:type="dcterms:W3CDTF">2014-08-11T02:19:00Z</dcterms:modified>
</cp:coreProperties>
</file>